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5C" w:rsidRPr="0020775C" w:rsidRDefault="0020775C" w:rsidP="0020775C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20775C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Язык </w:t>
      </w:r>
      <w:r w:rsidRPr="0020775C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>SQL</w:t>
      </w:r>
    </w:p>
    <w:p w:rsidR="00583F1B" w:rsidRDefault="0020775C">
      <w:pPr>
        <w:rPr>
          <w:rFonts w:ascii="Helvetica" w:hAnsi="Helvetica" w:cs="Helvetica"/>
          <w:color w:val="313131"/>
          <w:shd w:val="clear" w:color="auto" w:fill="FFFFFF"/>
          <w:lang w:val="en-US"/>
        </w:rPr>
      </w:pPr>
      <w:r>
        <w:rPr>
          <w:rFonts w:ascii="Helvetica" w:hAnsi="Helvetica" w:cs="Helvetica"/>
          <w:color w:val="313131"/>
          <w:shd w:val="clear" w:color="auto" w:fill="FFFFFF"/>
        </w:rPr>
        <w:t>Этот язык называется </w:t>
      </w:r>
      <w:r>
        <w:rPr>
          <w:rStyle w:val="a4"/>
          <w:rFonts w:ascii="Helvetica" w:hAnsi="Helvetica" w:cs="Helvetica"/>
          <w:color w:val="313131"/>
          <w:shd w:val="clear" w:color="auto" w:fill="FFFFFF"/>
        </w:rPr>
        <w:t>SQL</w:t>
      </w:r>
      <w:r>
        <w:rPr>
          <w:rFonts w:ascii="Helvetica" w:hAnsi="Helvetica" w:cs="Helvetica"/>
          <w:color w:val="313131"/>
          <w:shd w:val="clear" w:color="auto" w:fill="FFFFFF"/>
        </w:rPr>
        <w:t> — </w:t>
      </w:r>
      <w:proofErr w:type="spellStart"/>
      <w:r>
        <w:rPr>
          <w:rStyle w:val="a4"/>
          <w:rFonts w:ascii="Helvetica" w:hAnsi="Helvetica" w:cs="Helvetica"/>
          <w:b/>
          <w:bCs/>
          <w:color w:val="00B43F"/>
          <w:shd w:val="clear" w:color="auto" w:fill="FFFFFF"/>
        </w:rPr>
        <w:t>Structured</w:t>
      </w:r>
      <w:proofErr w:type="spellEnd"/>
      <w:r>
        <w:rPr>
          <w:rStyle w:val="a3"/>
          <w:rFonts w:ascii="Helvetica" w:hAnsi="Helvetica" w:cs="Helvetica"/>
          <w:color w:val="00B43F"/>
          <w:shd w:val="clear" w:color="auto" w:fill="FFFFFF"/>
        </w:rPr>
        <w:t> </w:t>
      </w:r>
      <w:proofErr w:type="spellStart"/>
      <w:r>
        <w:rPr>
          <w:rStyle w:val="a4"/>
          <w:rFonts w:ascii="Helvetica" w:hAnsi="Helvetica" w:cs="Helvetica"/>
          <w:b/>
          <w:bCs/>
          <w:color w:val="00B43F"/>
          <w:shd w:val="clear" w:color="auto" w:fill="FFFFFF"/>
        </w:rPr>
        <w:t>Query</w:t>
      </w:r>
      <w:proofErr w:type="spellEnd"/>
      <w:r>
        <w:rPr>
          <w:rStyle w:val="a3"/>
          <w:rFonts w:ascii="Helvetica" w:hAnsi="Helvetica" w:cs="Helvetica"/>
          <w:color w:val="00B43F"/>
          <w:shd w:val="clear" w:color="auto" w:fill="FFFFFF"/>
        </w:rPr>
        <w:t> </w:t>
      </w:r>
      <w:proofErr w:type="spellStart"/>
      <w:r>
        <w:rPr>
          <w:rStyle w:val="a4"/>
          <w:rFonts w:ascii="Helvetica" w:hAnsi="Helvetica" w:cs="Helvetica"/>
          <w:b/>
          <w:bCs/>
          <w:color w:val="00B43F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— язык структурированных запросов.</w:t>
      </w:r>
    </w:p>
    <w:p w:rsidR="0020775C" w:rsidRPr="0020775C" w:rsidRDefault="0020775C" w:rsidP="0020775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од, </w:t>
      </w:r>
      <w:proofErr w:type="gramStart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написанный</w:t>
      </w:r>
      <w:proofErr w:type="gramEnd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 </w:t>
      </w:r>
      <w:r w:rsidRPr="0020775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SQL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как правило, сохраняется в файлах вида </w:t>
      </w:r>
      <w:proofErr w:type="spellStart"/>
      <w:r w:rsidRPr="0020775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database.sql</w:t>
      </w:r>
      <w:proofErr w:type="spellEnd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Сейчас мы посмотрим, как с помощью этого языка можно описать создание таблиц в базе данных.</w:t>
      </w:r>
    </w:p>
    <w:p w:rsidR="0020775C" w:rsidRPr="0020775C" w:rsidRDefault="0020775C" w:rsidP="0020775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Основная команда, которая будет нами использоваться — это </w:t>
      </w:r>
      <w:r w:rsidRPr="0020775C">
        <w:rPr>
          <w:rFonts w:ascii="Courier New" w:eastAsia="Times New Roman" w:hAnsi="Courier New" w:cs="Courier New"/>
          <w:i/>
          <w:iCs/>
          <w:color w:val="313131"/>
          <w:sz w:val="24"/>
          <w:szCs w:val="24"/>
          <w:shd w:val="clear" w:color="auto" w:fill="F0F8FF"/>
          <w:lang w:eastAsia="ru-RU"/>
        </w:rPr>
        <w:t>CREATE TABLE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20775C" w:rsidRPr="0020775C" w:rsidRDefault="0020775C" w:rsidP="0020775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Например, заголовок создания таблицы </w:t>
      </w:r>
      <w:r w:rsidRPr="0020775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ORDERS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хранящей заказы, будет выглядеть так: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CREATE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TABLE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ORDERS ();</w:t>
      </w:r>
    </w:p>
    <w:p w:rsidR="0020775C" w:rsidRPr="0020775C" w:rsidRDefault="0020775C" w:rsidP="0020775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Далее наша задача состоит в том, чтобы описать атрибуты сущности. Как мы уже говорили, каждый атрибут имеет определённый тип.</w:t>
      </w:r>
    </w:p>
    <w:p w:rsidR="0020775C" w:rsidRPr="0020775C" w:rsidRDefault="0020775C" w:rsidP="0020775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Базовые типы схожи с </w:t>
      </w:r>
      <w:proofErr w:type="gramStart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аналогичными</w:t>
      </w:r>
      <w:proofErr w:type="gramEnd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 </w:t>
      </w:r>
      <w:proofErr w:type="spellStart"/>
      <w:r w:rsidRPr="0020775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20775C" w:rsidRPr="0020775C" w:rsidRDefault="0020775C" w:rsidP="0020775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INT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целочисленный тип;</w:t>
      </w:r>
    </w:p>
    <w:p w:rsidR="0020775C" w:rsidRPr="0020775C" w:rsidRDefault="0020775C" w:rsidP="0020775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FLOAT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числа с плавающей точкой;</w:t>
      </w:r>
    </w:p>
    <w:p w:rsidR="0020775C" w:rsidRPr="0020775C" w:rsidRDefault="0020775C" w:rsidP="0020775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CHAR(</w:t>
      </w:r>
      <w:proofErr w:type="spellStart"/>
      <w:r w:rsidRPr="0020775C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size</w:t>
      </w:r>
      <w:proofErr w:type="spellEnd"/>
      <w:r w:rsidRPr="0020775C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)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хранение строк до 255 символов (длина указывается в </w:t>
      </w:r>
      <w:proofErr w:type="spellStart"/>
      <w:r w:rsidRPr="0020775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size</w:t>
      </w:r>
      <w:proofErr w:type="spellEnd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);</w:t>
      </w:r>
    </w:p>
    <w:p w:rsidR="0020775C" w:rsidRPr="0020775C" w:rsidRDefault="0020775C" w:rsidP="0020775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TEXT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хранение больших текстовых данных;</w:t>
      </w:r>
    </w:p>
    <w:p w:rsidR="0020775C" w:rsidRPr="0020775C" w:rsidRDefault="0020775C" w:rsidP="0020775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DATETIME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атрибуты позволяют хранить дату и время.</w:t>
      </w:r>
    </w:p>
    <w:p w:rsidR="0020775C" w:rsidRPr="0020775C" w:rsidRDefault="0020775C" w:rsidP="0020775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Этих типов данных, используемых в </w:t>
      </w:r>
      <w:r w:rsidRPr="0020775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SQL</w:t>
      </w: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нам сейчас будет достаточно. Более того, они являются универсальными. </w:t>
      </w:r>
    </w:p>
    <w:p w:rsidR="0020775C" w:rsidRDefault="0020775C">
      <w:pPr>
        <w:rPr>
          <w:rFonts w:ascii="Helvetica" w:hAnsi="Helvetica" w:cs="Helvetica"/>
          <w:color w:val="313131"/>
          <w:shd w:val="clear" w:color="auto" w:fill="FFFFFF"/>
          <w:lang w:val="en-US"/>
        </w:rPr>
      </w:pPr>
      <w:r>
        <w:rPr>
          <w:rFonts w:ascii="Helvetica" w:hAnsi="Helvetica" w:cs="Helvetica"/>
          <w:color w:val="313131"/>
          <w:shd w:val="clear" w:color="auto" w:fill="FFFFFF"/>
        </w:rPr>
        <w:t>Чтобы описать атрибут сущности, необходимо пользоваться следующей конструкцией языка внутри конструкции создания таблицы:</w:t>
      </w:r>
    </w:p>
    <w:p w:rsidR="0020775C" w:rsidRPr="0020775C" w:rsidRDefault="0020775C" w:rsidP="0020775C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0775C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20775C">
        <w:rPr>
          <w:color w:val="313131"/>
          <w:sz w:val="24"/>
          <w:szCs w:val="24"/>
          <w:lang w:val="en-US"/>
        </w:rPr>
        <w:t xml:space="preserve"> </w:t>
      </w:r>
      <w:r w:rsidRPr="0020775C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20775C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20775C">
        <w:rPr>
          <w:rFonts w:ascii="inherit" w:hAnsi="inherit"/>
          <w:b/>
          <w:bCs/>
          <w:color w:val="008800"/>
          <w:sz w:val="24"/>
          <w:szCs w:val="24"/>
          <w:lang w:val="en-US"/>
        </w:rPr>
        <w:t>table_name</w:t>
      </w:r>
      <w:proofErr w:type="spellEnd"/>
      <w:r w:rsidRPr="0020775C">
        <w:rPr>
          <w:color w:val="313131"/>
          <w:sz w:val="24"/>
          <w:szCs w:val="24"/>
          <w:lang w:val="en-US"/>
        </w:rPr>
        <w:t xml:space="preserve"> (</w:t>
      </w:r>
      <w:proofErr w:type="spellStart"/>
      <w:r w:rsidRPr="0020775C">
        <w:rPr>
          <w:color w:val="313131"/>
          <w:sz w:val="24"/>
          <w:szCs w:val="24"/>
          <w:lang w:val="en-US"/>
        </w:rPr>
        <w:t>field_name</w:t>
      </w:r>
      <w:proofErr w:type="spellEnd"/>
      <w:r w:rsidRPr="0020775C">
        <w:rPr>
          <w:color w:val="313131"/>
          <w:sz w:val="24"/>
          <w:szCs w:val="24"/>
          <w:lang w:val="en-US"/>
        </w:rPr>
        <w:t xml:space="preserve"> </w:t>
      </w:r>
      <w:r w:rsidRPr="0020775C">
        <w:rPr>
          <w:rFonts w:ascii="inherit" w:hAnsi="inherit"/>
          <w:b/>
          <w:bCs/>
          <w:color w:val="008800"/>
          <w:sz w:val="24"/>
          <w:szCs w:val="24"/>
          <w:lang w:val="en-US"/>
        </w:rPr>
        <w:t>TYPE</w:t>
      </w:r>
      <w:r w:rsidRPr="0020775C">
        <w:rPr>
          <w:color w:val="313131"/>
          <w:sz w:val="24"/>
          <w:szCs w:val="24"/>
          <w:lang w:val="en-US"/>
        </w:rPr>
        <w:t>);</w:t>
      </w:r>
    </w:p>
    <w:p w:rsidR="0020775C" w:rsidRPr="0020775C" w:rsidRDefault="0020775C" w:rsidP="0020775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Опишем некоторые (пока что не все) атрибуты сущностей базы данных </w:t>
      </w:r>
      <w:proofErr w:type="gramStart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нашего</w:t>
      </w:r>
      <w:proofErr w:type="gramEnd"/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интернет-магазина</w:t>
      </w:r>
      <w:r w:rsidRPr="0020775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:</w:t>
      </w:r>
    </w:p>
    <w:p w:rsidR="0020775C" w:rsidRPr="00AE6C36" w:rsidRDefault="0020775C" w:rsidP="00AE6C36">
      <w:pPr>
        <w:pStyle w:val="a6"/>
        <w:numPr>
          <w:ilvl w:val="0"/>
          <w:numId w:val="4"/>
        </w:num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val="en-US" w:eastAsia="ru-RU"/>
        </w:rPr>
      </w:pPr>
      <w:r w:rsidRPr="00AE6C3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Сущность</w:t>
      </w:r>
      <w:r w:rsidRPr="00AE6C3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val="en-US" w:eastAsia="ru-RU"/>
        </w:rPr>
        <w:t xml:space="preserve"> «</w:t>
      </w:r>
      <w:r w:rsidRPr="00AE6C3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Заказ</w:t>
      </w:r>
      <w:r w:rsidRPr="00AE6C3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val="en-US" w:eastAsia="ru-RU"/>
        </w:rPr>
        <w:t>»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CREATE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TABLE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ORDERS (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order_id</w:t>
      </w:r>
      <w:proofErr w:type="spellEnd"/>
      <w:proofErr w:type="gramEnd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INT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AUTO_INCREMENT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time_in</w:t>
      </w:r>
      <w:proofErr w:type="spellEnd"/>
      <w:proofErr w:type="gramEnd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DATETIME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time_out</w:t>
      </w:r>
      <w:proofErr w:type="spellEnd"/>
      <w:proofErr w:type="gramEnd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DATETIME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cost</w:t>
      </w:r>
      <w:proofErr w:type="gramEnd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FLOAT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pickup</w:t>
      </w:r>
      <w:proofErr w:type="gramEnd"/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INT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0775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</w:p>
    <w:p w:rsidR="0020775C" w:rsidRPr="0020775C" w:rsidRDefault="0020775C" w:rsidP="0020775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20775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);</w:t>
      </w:r>
    </w:p>
    <w:p w:rsidR="0020775C" w:rsidRPr="0020775C" w:rsidRDefault="0020775C" w:rsidP="0020775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0775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Здесь мы дополнительно использовали несколько свойств атрибутов.</w:t>
      </w:r>
    </w:p>
    <w:p w:rsidR="00AE6C36" w:rsidRPr="00AE6C36" w:rsidRDefault="00AE6C36" w:rsidP="00AE6C3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E6C3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AUTO_INCREMENT</w:t>
      </w:r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базе данных, что она должна сама озаботиться тем, чтобы записать сюда значение. Помните, как </w:t>
      </w:r>
      <w:proofErr w:type="spellStart"/>
      <w:r w:rsidRPr="00AE6C3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автоматически назначал каждому объекту идентификатор. Именно это же мы указываем базе данных делать с данным атрибутом, он служит уникальным идентификатором, и мы требуем, чтобы БД сама назначала порядковый номер каждой строке.</w:t>
      </w:r>
    </w:p>
    <w:p w:rsidR="00AE6C36" w:rsidRPr="00AE6C36" w:rsidRDefault="00AE6C36" w:rsidP="00AE6C3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Также в каждом атрибуте появилось </w:t>
      </w:r>
      <w:proofErr w:type="gramStart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таинственное</w:t>
      </w:r>
      <w:proofErr w:type="gram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r w:rsidRPr="00AE6C3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NOT NULL</w:t>
      </w:r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И не зря. Когда мы создавали первую большую таблицу, обнаружили в ней пропуски — отсутствие значений. Мы сошлись на том, что так делать не очень хорошо. И чтобы вдруг случайно такой ситуации не случилось в базе данных, мы прямо указываем, что каждое поле должно иметь значение. Иными словами быть ненулевым (</w:t>
      </w:r>
      <w:proofErr w:type="spellStart"/>
      <w:r w:rsidRPr="00AE6C3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not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AE6C3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null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</w:t>
      </w:r>
    </w:p>
    <w:p w:rsidR="00AE6C36" w:rsidRPr="00AE6C36" w:rsidRDefault="00AE6C36" w:rsidP="00AE6C3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этой сущности мы создали атрибуты:</w:t>
      </w:r>
    </w:p>
    <w:p w:rsidR="00AE6C36" w:rsidRPr="00AE6C36" w:rsidRDefault="00AE6C36" w:rsidP="00AE6C3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E6C3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order_id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(целочисленный атрибут с </w:t>
      </w:r>
      <w:proofErr w:type="spellStart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автоинкрементом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 — уникальный идентификатор заказа, который база данных будет автоматически назначать каждой строке;</w:t>
      </w:r>
    </w:p>
    <w:p w:rsidR="00AE6C36" w:rsidRPr="00AE6C36" w:rsidRDefault="00AE6C36" w:rsidP="00AE6C3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E6C3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time_in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(тип даты/времени) — хранит время оформления заказа;</w:t>
      </w:r>
    </w:p>
    <w:p w:rsidR="00AE6C36" w:rsidRPr="00AE6C36" w:rsidRDefault="00AE6C36" w:rsidP="00AE6C3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E6C3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time_out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(тип даты/времени) — хранит время выдачи заказа;</w:t>
      </w:r>
    </w:p>
    <w:p w:rsidR="00AE6C36" w:rsidRPr="00AE6C36" w:rsidRDefault="00AE6C36" w:rsidP="00AE6C3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E6C3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cost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(число с плавающей точкой) — стоимость заказа в рублях;</w:t>
      </w:r>
    </w:p>
    <w:p w:rsidR="00AE6C36" w:rsidRPr="00AE6C36" w:rsidRDefault="00AE6C36" w:rsidP="00AE6C3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E6C3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pickup</w:t>
      </w:r>
      <w:proofErr w:type="spellEnd"/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(целочисленный атрибут) — доставка (0) или самовывоз (1). Мы использовали целочисленный тип (который, как вы помните, хорошо приводится к логическому типу) только с двумя значениями.</w:t>
      </w:r>
    </w:p>
    <w:p w:rsidR="00AE6C36" w:rsidRPr="00AE6C36" w:rsidRDefault="00AE6C36" w:rsidP="00AE6C3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данной таблице мы на текущий момент не добавили только сотрудника. Мы обязательно вернёмся к нему в следующем юните, а сейчас продолжим описание других таблиц на языке </w:t>
      </w:r>
      <w:r w:rsidRPr="00AE6C3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SQL</w:t>
      </w:r>
      <w:r w:rsidRPr="00AE6C3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E6C36" w:rsidRDefault="00AE6C36" w:rsidP="00AE6C36">
      <w:pPr>
        <w:pStyle w:val="2"/>
        <w:numPr>
          <w:ilvl w:val="0"/>
          <w:numId w:val="2"/>
        </w:numPr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Сущность «Продукт»</w:t>
      </w:r>
    </w:p>
    <w:p w:rsidR="00AE6C36" w:rsidRDefault="00AE6C36" w:rsidP="00AE6C36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Опишем таблицу </w:t>
      </w:r>
      <w:r>
        <w:rPr>
          <w:rFonts w:ascii="Helvetica" w:hAnsi="Helvetica" w:cs="Helvetica"/>
          <w:i/>
          <w:iCs/>
          <w:color w:val="313131"/>
        </w:rPr>
        <w:t>PRODUCTS</w:t>
      </w:r>
      <w:r>
        <w:rPr>
          <w:rFonts w:ascii="Helvetica" w:hAnsi="Helvetica" w:cs="Helvetica"/>
          <w:color w:val="313131"/>
        </w:rPr>
        <w:t>, соответствующую сущности «Продукт».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AE6C36">
        <w:rPr>
          <w:color w:val="313131"/>
          <w:sz w:val="24"/>
          <w:szCs w:val="24"/>
          <w:lang w:val="en-US"/>
        </w:rPr>
        <w:t xml:space="preserve"> PRODUCTS (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AE6C36">
        <w:rPr>
          <w:color w:val="313131"/>
          <w:sz w:val="24"/>
          <w:szCs w:val="24"/>
          <w:lang w:val="en-US"/>
        </w:rPr>
        <w:t>product_id</w:t>
      </w:r>
      <w:proofErr w:type="spellEnd"/>
      <w:proofErr w:type="gramEnd"/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AE6C36">
        <w:rPr>
          <w:color w:val="313131"/>
          <w:sz w:val="24"/>
          <w:szCs w:val="24"/>
          <w:lang w:val="en-US"/>
        </w:rPr>
        <w:t xml:space="preserve"> AUTO_INCREMENT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AE6C36">
        <w:rPr>
          <w:color w:val="313131"/>
          <w:sz w:val="24"/>
          <w:szCs w:val="24"/>
          <w:lang w:val="en-US"/>
        </w:rPr>
        <w:t>,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AE6C36">
        <w:rPr>
          <w:color w:val="313131"/>
          <w:sz w:val="24"/>
          <w:szCs w:val="24"/>
          <w:lang w:val="en-US"/>
        </w:rPr>
        <w:t>name</w:t>
      </w:r>
      <w:proofErr w:type="gramEnd"/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color w:val="007020"/>
          <w:sz w:val="24"/>
          <w:szCs w:val="24"/>
          <w:lang w:val="en-US"/>
        </w:rPr>
        <w:t>CHAR</w:t>
      </w:r>
      <w:r w:rsidRPr="00AE6C36">
        <w:rPr>
          <w:color w:val="313131"/>
          <w:sz w:val="24"/>
          <w:szCs w:val="24"/>
          <w:lang w:val="en-US"/>
        </w:rPr>
        <w:t>(</w:t>
      </w:r>
      <w:r w:rsidRPr="00AE6C36">
        <w:rPr>
          <w:rFonts w:ascii="inherit" w:hAnsi="inherit"/>
          <w:b/>
          <w:bCs/>
          <w:color w:val="0000DD"/>
          <w:sz w:val="24"/>
          <w:szCs w:val="24"/>
          <w:lang w:val="en-US"/>
        </w:rPr>
        <w:t>255</w:t>
      </w:r>
      <w:r w:rsidRPr="00AE6C36">
        <w:rPr>
          <w:color w:val="313131"/>
          <w:sz w:val="24"/>
          <w:szCs w:val="24"/>
          <w:lang w:val="en-US"/>
        </w:rPr>
        <w:t xml:space="preserve">)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AE6C36">
        <w:rPr>
          <w:color w:val="313131"/>
          <w:sz w:val="24"/>
          <w:szCs w:val="24"/>
          <w:lang w:val="en-US"/>
        </w:rPr>
        <w:t>,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AE6C36">
        <w:rPr>
          <w:color w:val="313131"/>
          <w:sz w:val="24"/>
          <w:szCs w:val="24"/>
          <w:lang w:val="en-US"/>
        </w:rPr>
        <w:t>price</w:t>
      </w:r>
      <w:proofErr w:type="gramEnd"/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color w:val="007020"/>
          <w:sz w:val="24"/>
          <w:szCs w:val="24"/>
          <w:lang w:val="en-US"/>
        </w:rPr>
        <w:t>FLOAT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</w:p>
    <w:p w:rsid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);</w:t>
      </w:r>
    </w:p>
    <w:p w:rsidR="00AE6C36" w:rsidRDefault="00AE6C36" w:rsidP="00AE6C36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Здесь мы имеем:</w:t>
      </w:r>
    </w:p>
    <w:p w:rsidR="00AE6C36" w:rsidRDefault="00AE6C36" w:rsidP="00AE6C3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product_id</w:t>
      </w:r>
      <w:proofErr w:type="spellEnd"/>
      <w:r>
        <w:rPr>
          <w:rFonts w:ascii="Helvetica" w:hAnsi="Helvetica" w:cs="Helvetica"/>
          <w:color w:val="313131"/>
        </w:rPr>
        <w:t xml:space="preserve"> (целочисленный атрибут с </w:t>
      </w:r>
      <w:proofErr w:type="spellStart"/>
      <w:r>
        <w:rPr>
          <w:rFonts w:ascii="Helvetica" w:hAnsi="Helvetica" w:cs="Helvetica"/>
          <w:color w:val="313131"/>
        </w:rPr>
        <w:t>автоинкрементом</w:t>
      </w:r>
      <w:proofErr w:type="spellEnd"/>
      <w:r>
        <w:rPr>
          <w:rFonts w:ascii="Helvetica" w:hAnsi="Helvetica" w:cs="Helvetica"/>
          <w:color w:val="313131"/>
        </w:rPr>
        <w:t>) — уникальный идентификатор товара в каталоге;</w:t>
      </w:r>
    </w:p>
    <w:p w:rsidR="00AE6C36" w:rsidRDefault="00AE6C36" w:rsidP="00AE6C3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lastRenderedPageBreak/>
        <w:t>name</w:t>
      </w:r>
      <w:proofErr w:type="spellEnd"/>
      <w:r>
        <w:rPr>
          <w:rFonts w:ascii="Helvetica" w:hAnsi="Helvetica" w:cs="Helvetica"/>
          <w:color w:val="313131"/>
        </w:rPr>
        <w:t> (строка до 255 символов) — название товара;</w:t>
      </w:r>
    </w:p>
    <w:p w:rsidR="00AE6C36" w:rsidRDefault="00AE6C36" w:rsidP="00AE6C3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price</w:t>
      </w:r>
      <w:proofErr w:type="spellEnd"/>
      <w:r>
        <w:rPr>
          <w:rFonts w:ascii="Helvetica" w:hAnsi="Helvetica" w:cs="Helvetica"/>
          <w:color w:val="313131"/>
        </w:rPr>
        <w:t> (число с плавающей точкой) — цена товара.</w:t>
      </w:r>
    </w:p>
    <w:p w:rsidR="00AE6C36" w:rsidRDefault="00AE6C36" w:rsidP="00AE6C36">
      <w:pPr>
        <w:pStyle w:val="3"/>
        <w:shd w:val="clear" w:color="auto" w:fill="FFFFFF"/>
        <w:spacing w:before="0" w:after="150" w:line="336" w:lineRule="atLeast"/>
        <w:textAlignment w:val="baseline"/>
        <w:rPr>
          <w:rFonts w:ascii="Helvetica" w:hAnsi="Helvetica" w:cs="Helvetica"/>
          <w:b w:val="0"/>
          <w:bCs w:val="0"/>
          <w:color w:val="4C4C4C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C4C4C"/>
          <w:sz w:val="32"/>
          <w:szCs w:val="32"/>
        </w:rPr>
        <w:t>Задание 2.2.4</w:t>
      </w:r>
    </w:p>
    <w:p w:rsidR="00AE6C36" w:rsidRDefault="00AE6C36" w:rsidP="00AE6C36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Задание на самопроверку.</w:t>
      </w:r>
    </w:p>
    <w:p w:rsidR="00AE6C36" w:rsidRDefault="00AE6C36" w:rsidP="00AE6C36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 помощью языка </w:t>
      </w:r>
      <w:r>
        <w:rPr>
          <w:rStyle w:val="a4"/>
          <w:rFonts w:ascii="Helvetica" w:hAnsi="Helvetica" w:cs="Helvetica"/>
          <w:color w:val="313131"/>
        </w:rPr>
        <w:t>SQL</w:t>
      </w:r>
      <w:r>
        <w:rPr>
          <w:rFonts w:ascii="Helvetica" w:hAnsi="Helvetica" w:cs="Helvetica"/>
          <w:color w:val="313131"/>
        </w:rPr>
        <w:t> и написанных ранее примеров, создайте таблицу </w:t>
      </w:r>
      <w:r>
        <w:rPr>
          <w:rStyle w:val="a4"/>
          <w:rFonts w:ascii="Helvetica" w:hAnsi="Helvetica" w:cs="Helvetica"/>
          <w:color w:val="313131"/>
        </w:rPr>
        <w:t>STAFF</w:t>
      </w:r>
      <w:r>
        <w:rPr>
          <w:rFonts w:ascii="Helvetica" w:hAnsi="Helvetica" w:cs="Helvetica"/>
          <w:color w:val="313131"/>
        </w:rPr>
        <w:t>, которая имеет следующие атрибуты:</w:t>
      </w:r>
    </w:p>
    <w:p w:rsidR="00AE6C36" w:rsidRDefault="00AE6C36" w:rsidP="00AE6C36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staff_id</w:t>
      </w:r>
      <w:proofErr w:type="spellEnd"/>
      <w:r>
        <w:rPr>
          <w:rFonts w:ascii="Helvetica" w:hAnsi="Helvetica" w:cs="Helvetica"/>
          <w:color w:val="313131"/>
        </w:rPr>
        <w:t xml:space="preserve"> (целочисленный атрибут с </w:t>
      </w:r>
      <w:proofErr w:type="spellStart"/>
      <w:r>
        <w:rPr>
          <w:rFonts w:ascii="Helvetica" w:hAnsi="Helvetica" w:cs="Helvetica"/>
          <w:color w:val="313131"/>
        </w:rPr>
        <w:t>автоинкрементом</w:t>
      </w:r>
      <w:proofErr w:type="spellEnd"/>
      <w:r>
        <w:rPr>
          <w:rFonts w:ascii="Helvetica" w:hAnsi="Helvetica" w:cs="Helvetica"/>
          <w:color w:val="313131"/>
        </w:rPr>
        <w:t>) — уникальный идентификатор каждого сотрудника;</w:t>
      </w:r>
    </w:p>
    <w:p w:rsidR="00AE6C36" w:rsidRDefault="00AE6C36" w:rsidP="00AE6C36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full_name</w:t>
      </w:r>
      <w:proofErr w:type="spellEnd"/>
      <w:r>
        <w:rPr>
          <w:rFonts w:ascii="Helvetica" w:hAnsi="Helvetica" w:cs="Helvetica"/>
          <w:color w:val="313131"/>
        </w:rPr>
        <w:t> (строка до 255 символов) — ФИО сотрудника;</w:t>
      </w:r>
    </w:p>
    <w:p w:rsidR="00AE6C36" w:rsidRDefault="00AE6C36" w:rsidP="00AE6C36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position</w:t>
      </w:r>
      <w:proofErr w:type="spellEnd"/>
      <w:r>
        <w:rPr>
          <w:rFonts w:ascii="Helvetica" w:hAnsi="Helvetica" w:cs="Helvetica"/>
          <w:color w:val="313131"/>
        </w:rPr>
        <w:t> (строка до 255 символов) — должность сотрудника;</w:t>
      </w:r>
    </w:p>
    <w:p w:rsidR="00AE6C36" w:rsidRDefault="00AE6C36" w:rsidP="00AE6C36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labor_contract</w:t>
      </w:r>
      <w:proofErr w:type="spellEnd"/>
      <w:r>
        <w:rPr>
          <w:rFonts w:ascii="Helvetica" w:hAnsi="Helvetica" w:cs="Helvetica"/>
          <w:color w:val="313131"/>
        </w:rPr>
        <w:t> (целочисленный атрибут) — номер трудового договора.</w:t>
      </w:r>
    </w:p>
    <w:p w:rsidR="00AE6C36" w:rsidRPr="00AE6C36" w:rsidRDefault="00AE6C36" w:rsidP="00AE6C36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Ответ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AE6C36">
        <w:rPr>
          <w:color w:val="313131"/>
          <w:sz w:val="24"/>
          <w:szCs w:val="24"/>
          <w:lang w:val="en-US"/>
        </w:rPr>
        <w:t xml:space="preserve"> STAFF (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AE6C36">
        <w:rPr>
          <w:color w:val="313131"/>
          <w:sz w:val="24"/>
          <w:szCs w:val="24"/>
          <w:lang w:val="en-US"/>
        </w:rPr>
        <w:t>staff_id</w:t>
      </w:r>
      <w:proofErr w:type="spellEnd"/>
      <w:proofErr w:type="gramEnd"/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AE6C36">
        <w:rPr>
          <w:color w:val="313131"/>
          <w:sz w:val="24"/>
          <w:szCs w:val="24"/>
          <w:lang w:val="en-US"/>
        </w:rPr>
        <w:t xml:space="preserve"> AUTO_INCREMENT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AE6C36">
        <w:rPr>
          <w:color w:val="313131"/>
          <w:sz w:val="24"/>
          <w:szCs w:val="24"/>
          <w:lang w:val="en-US"/>
        </w:rPr>
        <w:t>,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AE6C36">
        <w:rPr>
          <w:color w:val="313131"/>
          <w:sz w:val="24"/>
          <w:szCs w:val="24"/>
          <w:lang w:val="en-US"/>
        </w:rPr>
        <w:t>full_name</w:t>
      </w:r>
      <w:proofErr w:type="spellEnd"/>
      <w:proofErr w:type="gramEnd"/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color w:val="007020"/>
          <w:sz w:val="24"/>
          <w:szCs w:val="24"/>
          <w:lang w:val="en-US"/>
        </w:rPr>
        <w:t>CHAR</w:t>
      </w:r>
      <w:r w:rsidRPr="00AE6C36">
        <w:rPr>
          <w:color w:val="313131"/>
          <w:sz w:val="24"/>
          <w:szCs w:val="24"/>
          <w:lang w:val="en-US"/>
        </w:rPr>
        <w:t>(</w:t>
      </w:r>
      <w:r w:rsidRPr="00AE6C36">
        <w:rPr>
          <w:rFonts w:ascii="inherit" w:hAnsi="inherit"/>
          <w:b/>
          <w:bCs/>
          <w:color w:val="0000DD"/>
          <w:sz w:val="24"/>
          <w:szCs w:val="24"/>
          <w:lang w:val="en-US"/>
        </w:rPr>
        <w:t>255</w:t>
      </w:r>
      <w:r w:rsidRPr="00AE6C36">
        <w:rPr>
          <w:color w:val="313131"/>
          <w:sz w:val="24"/>
          <w:szCs w:val="24"/>
          <w:lang w:val="en-US"/>
        </w:rPr>
        <w:t xml:space="preserve">)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AE6C36">
        <w:rPr>
          <w:color w:val="313131"/>
          <w:sz w:val="24"/>
          <w:szCs w:val="24"/>
          <w:lang w:val="en-US"/>
        </w:rPr>
        <w:t xml:space="preserve">,    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AE6C36">
        <w:rPr>
          <w:color w:val="313131"/>
          <w:sz w:val="24"/>
          <w:szCs w:val="24"/>
          <w:lang w:val="en-US"/>
        </w:rPr>
        <w:t>position</w:t>
      </w:r>
      <w:proofErr w:type="gramEnd"/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color w:val="007020"/>
          <w:sz w:val="24"/>
          <w:szCs w:val="24"/>
          <w:lang w:val="en-US"/>
        </w:rPr>
        <w:t>CHAR</w:t>
      </w:r>
      <w:r w:rsidRPr="00AE6C36">
        <w:rPr>
          <w:color w:val="313131"/>
          <w:sz w:val="24"/>
          <w:szCs w:val="24"/>
          <w:lang w:val="en-US"/>
        </w:rPr>
        <w:t>(</w:t>
      </w:r>
      <w:r w:rsidRPr="00AE6C36">
        <w:rPr>
          <w:rFonts w:ascii="inherit" w:hAnsi="inherit"/>
          <w:b/>
          <w:bCs/>
          <w:color w:val="0000DD"/>
          <w:sz w:val="24"/>
          <w:szCs w:val="24"/>
          <w:lang w:val="en-US"/>
        </w:rPr>
        <w:t>255</w:t>
      </w:r>
      <w:r w:rsidRPr="00AE6C36">
        <w:rPr>
          <w:color w:val="313131"/>
          <w:sz w:val="24"/>
          <w:szCs w:val="24"/>
          <w:lang w:val="en-US"/>
        </w:rPr>
        <w:t xml:space="preserve">)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AE6C36">
        <w:rPr>
          <w:color w:val="313131"/>
          <w:sz w:val="24"/>
          <w:szCs w:val="24"/>
          <w:lang w:val="en-US"/>
        </w:rPr>
        <w:t>,</w:t>
      </w:r>
    </w:p>
    <w:p w:rsidR="00AE6C36" w:rsidRP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E6C36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AE6C36">
        <w:rPr>
          <w:color w:val="313131"/>
          <w:sz w:val="24"/>
          <w:szCs w:val="24"/>
          <w:lang w:val="en-US"/>
        </w:rPr>
        <w:t>labor_contract</w:t>
      </w:r>
      <w:proofErr w:type="spellEnd"/>
      <w:proofErr w:type="gramEnd"/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AE6C36">
        <w:rPr>
          <w:color w:val="313131"/>
          <w:sz w:val="24"/>
          <w:szCs w:val="24"/>
          <w:lang w:val="en-US"/>
        </w:rPr>
        <w:t xml:space="preserve"> </w:t>
      </w:r>
      <w:r w:rsidRPr="00AE6C36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</w:p>
    <w:p w:rsidR="00AE6C36" w:rsidRDefault="00AE6C36" w:rsidP="00AE6C36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);</w:t>
      </w:r>
    </w:p>
    <w:p w:rsidR="0020775C" w:rsidRDefault="00AE6C36">
      <w:pPr>
        <w:rPr>
          <w:rFonts w:ascii="Helvetica" w:hAnsi="Helvetica" w:cs="Helvetica"/>
          <w:color w:val="313131"/>
          <w:shd w:val="clear" w:color="auto" w:fill="FFFFFF"/>
          <w:lang w:val="en-US"/>
        </w:rPr>
      </w:pPr>
      <w:r>
        <w:rPr>
          <w:rFonts w:ascii="Helvetica" w:hAnsi="Helvetica" w:cs="Helvetica"/>
          <w:color w:val="313131"/>
          <w:shd w:val="clear" w:color="auto" w:fill="FFFFFF"/>
        </w:rPr>
        <w:t>Как вы могли заметить, здесь мы описали не все атрибуты, а опустили те из них, которые являются связующими между таблицами. Это связано с тем, что прежде чем создавать связи, нужно понять, какие они бывают и зачем они вообще нужны, этим мы займёмся в следующем юните.</w:t>
      </w:r>
    </w:p>
    <w:p w:rsidR="00AE6C36" w:rsidRDefault="00AE6C36">
      <w:pPr>
        <w:rPr>
          <w:rFonts w:ascii="Helvetica" w:hAnsi="Helvetica" w:cs="Helvetica"/>
          <w:color w:val="313131"/>
          <w:shd w:val="clear" w:color="auto" w:fill="FFFFFF"/>
        </w:rPr>
      </w:pPr>
    </w:p>
    <w:p w:rsidR="003344E9" w:rsidRPr="003344E9" w:rsidRDefault="003344E9" w:rsidP="003344E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3344E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мы имеем </w:t>
      </w:r>
      <w:r w:rsidRPr="003344E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связи между сущностями.</w:t>
      </w:r>
    </w:p>
    <w:p w:rsidR="003344E9" w:rsidRPr="003344E9" w:rsidRDefault="003344E9" w:rsidP="003344E9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3344E9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Базы данных, в которых на этапе проектирования заложены предопределённые связи между сущностями, называют </w:t>
      </w:r>
      <w:r w:rsidRPr="003344E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реляционными.</w:t>
      </w:r>
    </w:p>
    <w:p w:rsidR="003344E9" w:rsidRPr="003344E9" w:rsidRDefault="003344E9" w:rsidP="003344E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3344E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Именно такие базы данных мы и будем обсуждать в нашем курсе. Однако стоит понимать, что есть и другие способы хранения данных, и о некоторых из них можно прочитать в </w:t>
      </w:r>
      <w:hyperlink r:id="rId6" w:tgtFrame="_blank" w:history="1">
        <w:r w:rsidRPr="003344E9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ru-RU"/>
          </w:rPr>
          <w:t>этой статье</w:t>
        </w:r>
      </w:hyperlink>
      <w:r w:rsidRPr="003344E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Если вы не имели опыта работы с базами данных, рекомендуется ознакомиться со статьёй после изучения этого юнита.</w:t>
      </w:r>
    </w:p>
    <w:p w:rsidR="003344E9" w:rsidRPr="003344E9" w:rsidRDefault="003344E9" w:rsidP="003344E9">
      <w:pPr>
        <w:shd w:val="clear" w:color="auto" w:fill="EEFFE8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3344E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Существует три основных типа связей (отношений) между сущностями:</w:t>
      </w:r>
    </w:p>
    <w:p w:rsidR="003344E9" w:rsidRPr="003344E9" w:rsidRDefault="003344E9" w:rsidP="003344E9">
      <w:pPr>
        <w:numPr>
          <w:ilvl w:val="1"/>
          <w:numId w:val="6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3344E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Один к одному.</w:t>
      </w:r>
    </w:p>
    <w:p w:rsidR="003344E9" w:rsidRPr="003344E9" w:rsidRDefault="003344E9" w:rsidP="003344E9">
      <w:pPr>
        <w:numPr>
          <w:ilvl w:val="1"/>
          <w:numId w:val="6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3344E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Один ко многим.</w:t>
      </w:r>
    </w:p>
    <w:p w:rsidR="003344E9" w:rsidRPr="003344E9" w:rsidRDefault="003344E9" w:rsidP="003344E9">
      <w:pPr>
        <w:numPr>
          <w:ilvl w:val="1"/>
          <w:numId w:val="6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3344E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Многие ко многим.</w:t>
      </w:r>
    </w:p>
    <w:p w:rsidR="003344E9" w:rsidRPr="00511EB7" w:rsidRDefault="003344E9" w:rsidP="00511EB7">
      <w:pPr>
        <w:shd w:val="clear" w:color="auto" w:fill="FFFFFF"/>
        <w:spacing w:after="225" w:line="288" w:lineRule="atLeast"/>
        <w:ind w:left="360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</w:p>
    <w:p w:rsidR="00511EB7" w:rsidRDefault="003344E9" w:rsidP="00511EB7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511EB7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Один к одному</w:t>
      </w:r>
    </w:p>
    <w:p w:rsidR="003344E9" w:rsidRPr="00511EB7" w:rsidRDefault="003344E9" w:rsidP="00511EB7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511EB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Этот тип связи между сущностями присутствует, когда один из объектов одной сущности связан </w:t>
      </w:r>
      <w:r w:rsidRPr="00511EB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только с одним</w:t>
      </w:r>
      <w:r w:rsidRPr="00511EB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объектом другой сущности.</w:t>
      </w:r>
    </w:p>
    <w:p w:rsidR="00392041" w:rsidRDefault="00392041" w:rsidP="00392041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</w:rPr>
        <w:t>Создание ключей с помощью </w:t>
      </w:r>
      <w:r>
        <w:rPr>
          <w:rStyle w:val="a4"/>
          <w:rFonts w:ascii="Helvetica" w:hAnsi="Helvetica" w:cs="Helvetica"/>
          <w:color w:val="646464"/>
          <w:spacing w:val="15"/>
          <w:sz w:val="29"/>
          <w:szCs w:val="29"/>
        </w:rPr>
        <w:t>SQL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Сначала посмотрим, как мы должны </w:t>
      </w:r>
      <w:proofErr w:type="spellStart"/>
      <w:r>
        <w:rPr>
          <w:rFonts w:ascii="Helvetica" w:hAnsi="Helvetica" w:cs="Helvetica"/>
          <w:color w:val="313131"/>
        </w:rPr>
        <w:t>модицифировать</w:t>
      </w:r>
      <w:proofErr w:type="spellEnd"/>
      <w:r>
        <w:rPr>
          <w:rFonts w:ascii="Helvetica" w:hAnsi="Helvetica" w:cs="Helvetica"/>
          <w:color w:val="313131"/>
        </w:rPr>
        <w:t xml:space="preserve"> созданные нами в прошлом юните таблицы </w:t>
      </w:r>
      <w:proofErr w:type="spellStart"/>
      <w:r>
        <w:rPr>
          <w:rStyle w:val="a4"/>
          <w:rFonts w:ascii="Helvetica" w:hAnsi="Helvetica" w:cs="Helvetica"/>
          <w:color w:val="313131"/>
        </w:rPr>
        <w:t>Orders</w:t>
      </w:r>
      <w:proofErr w:type="spellEnd"/>
      <w:r>
        <w:rPr>
          <w:rFonts w:ascii="Helvetica" w:hAnsi="Helvetica" w:cs="Helvetica"/>
          <w:color w:val="313131"/>
        </w:rPr>
        <w:t>, </w:t>
      </w:r>
      <w:proofErr w:type="spellStart"/>
      <w:r>
        <w:rPr>
          <w:rStyle w:val="a4"/>
          <w:rFonts w:ascii="Helvetica" w:hAnsi="Helvetica" w:cs="Helvetica"/>
          <w:color w:val="313131"/>
        </w:rPr>
        <w:t>Products</w:t>
      </w:r>
      <w:proofErr w:type="spellEnd"/>
      <w:r>
        <w:rPr>
          <w:rFonts w:ascii="Helvetica" w:hAnsi="Helvetica" w:cs="Helvetica"/>
          <w:color w:val="313131"/>
        </w:rPr>
        <w:t>, </w:t>
      </w:r>
      <w:proofErr w:type="spellStart"/>
      <w:r>
        <w:rPr>
          <w:rStyle w:val="a4"/>
          <w:rFonts w:ascii="Helvetica" w:hAnsi="Helvetica" w:cs="Helvetica"/>
          <w:color w:val="313131"/>
        </w:rPr>
        <w:t>Staff</w:t>
      </w:r>
      <w:proofErr w:type="spellEnd"/>
      <w:r>
        <w:rPr>
          <w:rFonts w:ascii="Helvetica" w:hAnsi="Helvetica" w:cs="Helvetica"/>
          <w:color w:val="313131"/>
        </w:rPr>
        <w:t>. Начнём с таблицы </w:t>
      </w:r>
      <w:proofErr w:type="spellStart"/>
      <w:r>
        <w:rPr>
          <w:rStyle w:val="a4"/>
          <w:rFonts w:ascii="Helvetica" w:hAnsi="Helvetica" w:cs="Helvetica"/>
          <w:color w:val="313131"/>
        </w:rPr>
        <w:t>Orders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Здесь в качестве первичного ключа выступает атрибут </w:t>
      </w:r>
      <w:proofErr w:type="spellStart"/>
      <w:r>
        <w:rPr>
          <w:rStyle w:val="HTML1"/>
          <w:color w:val="313131"/>
          <w:shd w:val="clear" w:color="auto" w:fill="F0F8FF"/>
        </w:rPr>
        <w:t>order_id</w:t>
      </w:r>
      <w:proofErr w:type="spellEnd"/>
      <w:r>
        <w:rPr>
          <w:rFonts w:ascii="Helvetica" w:hAnsi="Helvetica" w:cs="Helvetica"/>
          <w:color w:val="313131"/>
        </w:rPr>
        <w:t>: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392041">
        <w:rPr>
          <w:color w:val="313131"/>
          <w:sz w:val="24"/>
          <w:szCs w:val="24"/>
          <w:lang w:val="en-US"/>
        </w:rPr>
        <w:t xml:space="preserve"> ORDERS (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order_id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AUTO_INCREMENT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time_in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DATETIME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time_out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DATETIME,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cost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FLOAT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pickup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INT</w:t>
      </w:r>
      <w:r w:rsidRPr="00392041">
        <w:rPr>
          <w:rFonts w:ascii="inherit" w:hAnsi="inherit"/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rFonts w:ascii="inherit" w:hAnsi="inherit"/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rFonts w:ascii="inherit" w:hAnsi="inherit"/>
          <w:color w:val="313131"/>
          <w:sz w:val="24"/>
          <w:szCs w:val="24"/>
          <w:lang w:val="en-US"/>
        </w:rPr>
        <w:t>,</w:t>
      </w:r>
      <w:r w:rsidRPr="00392041">
        <w:rPr>
          <w:color w:val="313131"/>
          <w:sz w:val="24"/>
          <w:szCs w:val="24"/>
          <w:lang w:val="en-US"/>
        </w:rPr>
        <w:br/>
        <w:t xml:space="preserve">    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PRIMARY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392041">
        <w:rPr>
          <w:color w:val="313131"/>
          <w:sz w:val="24"/>
          <w:szCs w:val="24"/>
          <w:lang w:val="en-US"/>
        </w:rPr>
        <w:t xml:space="preserve"> (</w:t>
      </w:r>
      <w:proofErr w:type="spellStart"/>
      <w:r w:rsidRPr="00392041">
        <w:rPr>
          <w:color w:val="313131"/>
          <w:sz w:val="24"/>
          <w:szCs w:val="24"/>
          <w:lang w:val="en-US"/>
        </w:rPr>
        <w:t>order_id</w:t>
      </w:r>
      <w:proofErr w:type="spellEnd"/>
      <w:r w:rsidRPr="00392041">
        <w:rPr>
          <w:color w:val="313131"/>
          <w:sz w:val="24"/>
          <w:szCs w:val="24"/>
          <w:lang w:val="en-US"/>
        </w:rPr>
        <w:t>)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);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Мы добавили строку </w:t>
      </w:r>
      <w:r>
        <w:rPr>
          <w:rStyle w:val="HTML1"/>
          <w:color w:val="313131"/>
          <w:shd w:val="clear" w:color="auto" w:fill="F0F8FF"/>
        </w:rPr>
        <w:t>PRIMARY KEY (</w:t>
      </w:r>
      <w:proofErr w:type="spellStart"/>
      <w:r>
        <w:rPr>
          <w:rStyle w:val="HTML1"/>
          <w:color w:val="313131"/>
          <w:shd w:val="clear" w:color="auto" w:fill="F0F8FF"/>
        </w:rPr>
        <w:t>order_id</w:t>
      </w:r>
      <w:proofErr w:type="spellEnd"/>
      <w:r>
        <w:rPr>
          <w:rStyle w:val="HTML1"/>
          <w:color w:val="313131"/>
          <w:shd w:val="clear" w:color="auto" w:fill="F0F8FF"/>
        </w:rPr>
        <w:t>)</w:t>
      </w:r>
      <w:r>
        <w:rPr>
          <w:rFonts w:ascii="Helvetica" w:hAnsi="Helvetica" w:cs="Helvetica"/>
          <w:color w:val="313131"/>
        </w:rPr>
        <w:t>, которая и выполняет наше желание.</w:t>
      </w:r>
    </w:p>
    <w:p w:rsidR="00392041" w:rsidRDefault="00392041" w:rsidP="00392041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</w:rPr>
        <w:t>Создание ключей с помощью </w:t>
      </w:r>
      <w:r>
        <w:rPr>
          <w:rStyle w:val="a4"/>
          <w:rFonts w:ascii="Helvetica" w:hAnsi="Helvetica" w:cs="Helvetica"/>
          <w:color w:val="646464"/>
          <w:spacing w:val="15"/>
          <w:sz w:val="29"/>
          <w:szCs w:val="29"/>
        </w:rPr>
        <w:t>SQL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Сначала посмотрим, как мы должны </w:t>
      </w:r>
      <w:proofErr w:type="spellStart"/>
      <w:r>
        <w:rPr>
          <w:rFonts w:ascii="Helvetica" w:hAnsi="Helvetica" w:cs="Helvetica"/>
          <w:color w:val="313131"/>
        </w:rPr>
        <w:t>модицифировать</w:t>
      </w:r>
      <w:proofErr w:type="spellEnd"/>
      <w:r>
        <w:rPr>
          <w:rFonts w:ascii="Helvetica" w:hAnsi="Helvetica" w:cs="Helvetica"/>
          <w:color w:val="313131"/>
        </w:rPr>
        <w:t xml:space="preserve"> созданные нами в прошлом юните таблицы </w:t>
      </w:r>
      <w:proofErr w:type="spellStart"/>
      <w:r>
        <w:rPr>
          <w:rStyle w:val="a4"/>
          <w:rFonts w:ascii="Helvetica" w:hAnsi="Helvetica" w:cs="Helvetica"/>
          <w:color w:val="313131"/>
        </w:rPr>
        <w:t>Orders</w:t>
      </w:r>
      <w:proofErr w:type="spellEnd"/>
      <w:r>
        <w:rPr>
          <w:rFonts w:ascii="Helvetica" w:hAnsi="Helvetica" w:cs="Helvetica"/>
          <w:color w:val="313131"/>
        </w:rPr>
        <w:t>, </w:t>
      </w:r>
      <w:proofErr w:type="spellStart"/>
      <w:r>
        <w:rPr>
          <w:rStyle w:val="a4"/>
          <w:rFonts w:ascii="Helvetica" w:hAnsi="Helvetica" w:cs="Helvetica"/>
          <w:color w:val="313131"/>
        </w:rPr>
        <w:t>Products</w:t>
      </w:r>
      <w:proofErr w:type="spellEnd"/>
      <w:r>
        <w:rPr>
          <w:rFonts w:ascii="Helvetica" w:hAnsi="Helvetica" w:cs="Helvetica"/>
          <w:color w:val="313131"/>
        </w:rPr>
        <w:t>, </w:t>
      </w:r>
      <w:proofErr w:type="spellStart"/>
      <w:r>
        <w:rPr>
          <w:rStyle w:val="a4"/>
          <w:rFonts w:ascii="Helvetica" w:hAnsi="Helvetica" w:cs="Helvetica"/>
          <w:color w:val="313131"/>
        </w:rPr>
        <w:t>Staff</w:t>
      </w:r>
      <w:proofErr w:type="spellEnd"/>
      <w:r>
        <w:rPr>
          <w:rFonts w:ascii="Helvetica" w:hAnsi="Helvetica" w:cs="Helvetica"/>
          <w:color w:val="313131"/>
        </w:rPr>
        <w:t>. Начнём с таблицы </w:t>
      </w:r>
      <w:proofErr w:type="spellStart"/>
      <w:r>
        <w:rPr>
          <w:rStyle w:val="a4"/>
          <w:rFonts w:ascii="Helvetica" w:hAnsi="Helvetica" w:cs="Helvetica"/>
          <w:color w:val="313131"/>
        </w:rPr>
        <w:t>Orders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Здесь в качестве первичного ключа выступает атрибут </w:t>
      </w:r>
      <w:proofErr w:type="spellStart"/>
      <w:r>
        <w:rPr>
          <w:rStyle w:val="HTML1"/>
          <w:color w:val="313131"/>
          <w:shd w:val="clear" w:color="auto" w:fill="F0F8FF"/>
        </w:rPr>
        <w:t>order_id</w:t>
      </w:r>
      <w:proofErr w:type="spellEnd"/>
      <w:r>
        <w:rPr>
          <w:rFonts w:ascii="Helvetica" w:hAnsi="Helvetica" w:cs="Helvetica"/>
          <w:color w:val="313131"/>
        </w:rPr>
        <w:t>: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392041">
        <w:rPr>
          <w:color w:val="313131"/>
          <w:sz w:val="24"/>
          <w:szCs w:val="24"/>
          <w:lang w:val="en-US"/>
        </w:rPr>
        <w:t xml:space="preserve"> ORDERS (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order_id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AUTO_INCREMENT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time_in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DATETIME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time_out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DATETIME,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cost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FLOAT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r>
        <w:rPr>
          <w:color w:val="313131"/>
          <w:sz w:val="24"/>
          <w:szCs w:val="24"/>
        </w:rPr>
        <w:t>pickup</w:t>
      </w:r>
      <w:proofErr w:type="spellEnd"/>
      <w:r>
        <w:rPr>
          <w:color w:val="313131"/>
          <w:sz w:val="24"/>
          <w:szCs w:val="24"/>
        </w:rPr>
        <w:t xml:space="preserve"> INT</w:t>
      </w:r>
      <w:r>
        <w:rPr>
          <w:rFonts w:ascii="inherit" w:hAnsi="inherit"/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NOT</w:t>
      </w:r>
      <w:r>
        <w:rPr>
          <w:rFonts w:ascii="inherit" w:hAnsi="inherit"/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NULL</w:t>
      </w:r>
      <w:r>
        <w:rPr>
          <w:rFonts w:ascii="inherit" w:hAnsi="inherit"/>
          <w:color w:val="313131"/>
          <w:sz w:val="24"/>
          <w:szCs w:val="24"/>
        </w:rPr>
        <w:t>,</w:t>
      </w:r>
      <w:r>
        <w:rPr>
          <w:color w:val="313131"/>
          <w:sz w:val="24"/>
          <w:szCs w:val="24"/>
        </w:rPr>
        <w:br/>
        <w:t xml:space="preserve">    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rFonts w:ascii="inherit" w:hAnsi="inherit"/>
          <w:b/>
          <w:bCs/>
          <w:color w:val="008800"/>
          <w:sz w:val="24"/>
          <w:szCs w:val="24"/>
        </w:rPr>
        <w:t>PRIMARY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KEY</w:t>
      </w:r>
      <w:r>
        <w:rPr>
          <w:color w:val="313131"/>
          <w:sz w:val="24"/>
          <w:szCs w:val="24"/>
        </w:rPr>
        <w:t xml:space="preserve"> (</w:t>
      </w:r>
      <w:proofErr w:type="spellStart"/>
      <w:r>
        <w:rPr>
          <w:color w:val="313131"/>
          <w:sz w:val="24"/>
          <w:szCs w:val="24"/>
        </w:rPr>
        <w:t>order_id</w:t>
      </w:r>
      <w:proofErr w:type="spellEnd"/>
      <w:r>
        <w:rPr>
          <w:color w:val="313131"/>
          <w:sz w:val="24"/>
          <w:szCs w:val="24"/>
        </w:rPr>
        <w:t>)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);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Мы добавили строку </w:t>
      </w:r>
      <w:r>
        <w:rPr>
          <w:rStyle w:val="HTML1"/>
          <w:color w:val="313131"/>
          <w:shd w:val="clear" w:color="auto" w:fill="F0F8FF"/>
        </w:rPr>
        <w:t>PRIMARY KEY (</w:t>
      </w:r>
      <w:proofErr w:type="spellStart"/>
      <w:r>
        <w:rPr>
          <w:rStyle w:val="HTML1"/>
          <w:color w:val="313131"/>
          <w:shd w:val="clear" w:color="auto" w:fill="F0F8FF"/>
        </w:rPr>
        <w:t>order_id</w:t>
      </w:r>
      <w:proofErr w:type="spellEnd"/>
      <w:r>
        <w:rPr>
          <w:rStyle w:val="HTML1"/>
          <w:color w:val="313131"/>
          <w:shd w:val="clear" w:color="auto" w:fill="F0F8FF"/>
        </w:rPr>
        <w:t>)</w:t>
      </w:r>
      <w:r>
        <w:rPr>
          <w:rFonts w:ascii="Helvetica" w:hAnsi="Helvetica" w:cs="Helvetica"/>
          <w:color w:val="313131"/>
        </w:rPr>
        <w:t>, которая и выполняет наше желание.</w:t>
      </w:r>
    </w:p>
    <w:p w:rsidR="00392041" w:rsidRDefault="00392041" w:rsidP="00392041">
      <w:pPr>
        <w:pStyle w:val="3"/>
        <w:shd w:val="clear" w:color="auto" w:fill="FFFFFF"/>
        <w:spacing w:before="0" w:after="150" w:line="336" w:lineRule="atLeast"/>
        <w:textAlignment w:val="baseline"/>
        <w:rPr>
          <w:rFonts w:ascii="Helvetica" w:hAnsi="Helvetica" w:cs="Helvetica"/>
          <w:b w:val="0"/>
          <w:bCs w:val="0"/>
          <w:color w:val="4C4C4C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C4C4C"/>
          <w:sz w:val="32"/>
          <w:szCs w:val="32"/>
        </w:rPr>
        <w:lastRenderedPageBreak/>
        <w:t>Задание 2.3.3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Возьмите таблицы </w:t>
      </w:r>
      <w:proofErr w:type="spellStart"/>
      <w:r>
        <w:rPr>
          <w:rStyle w:val="a4"/>
          <w:rFonts w:ascii="Helvetica" w:hAnsi="Helvetica" w:cs="Helvetica"/>
          <w:color w:val="313131"/>
        </w:rPr>
        <w:t>Products</w:t>
      </w:r>
      <w:proofErr w:type="spellEnd"/>
      <w:r>
        <w:rPr>
          <w:rFonts w:ascii="Helvetica" w:hAnsi="Helvetica" w:cs="Helvetica"/>
          <w:color w:val="313131"/>
        </w:rPr>
        <w:t> и </w:t>
      </w:r>
      <w:proofErr w:type="spellStart"/>
      <w:r>
        <w:rPr>
          <w:rStyle w:val="a4"/>
          <w:rFonts w:ascii="Helvetica" w:hAnsi="Helvetica" w:cs="Helvetica"/>
          <w:color w:val="313131"/>
        </w:rPr>
        <w:t>Staff</w:t>
      </w:r>
      <w:proofErr w:type="spellEnd"/>
      <w:r>
        <w:rPr>
          <w:rFonts w:ascii="Helvetica" w:hAnsi="Helvetica" w:cs="Helvetica"/>
          <w:color w:val="313131"/>
        </w:rPr>
        <w:t>, созданные в конце прошлого юнита и модифицируйте их, добавив определение первичного ключа.</w:t>
      </w:r>
    </w:p>
    <w:p w:rsidR="00392041" w:rsidRP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Ответ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392041">
        <w:rPr>
          <w:color w:val="313131"/>
          <w:sz w:val="24"/>
          <w:szCs w:val="24"/>
          <w:lang w:val="en-US"/>
        </w:rPr>
        <w:t xml:space="preserve"> PRODUCTS (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product_id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AUTO_INCREMENT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r>
        <w:rPr>
          <w:color w:val="313131"/>
          <w:sz w:val="24"/>
          <w:szCs w:val="24"/>
        </w:rPr>
        <w:t>name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color w:val="007020"/>
          <w:sz w:val="24"/>
          <w:szCs w:val="24"/>
        </w:rPr>
        <w:t>CHAR</w:t>
      </w:r>
      <w:r>
        <w:rPr>
          <w:color w:val="313131"/>
          <w:sz w:val="24"/>
          <w:szCs w:val="24"/>
        </w:rPr>
        <w:t>(</w:t>
      </w:r>
      <w:r>
        <w:rPr>
          <w:rFonts w:ascii="inherit" w:hAnsi="inherit"/>
          <w:b/>
          <w:bCs/>
          <w:color w:val="0000DD"/>
          <w:sz w:val="24"/>
          <w:szCs w:val="24"/>
        </w:rPr>
        <w:t>255</w:t>
      </w:r>
      <w:r>
        <w:rPr>
          <w:color w:val="313131"/>
          <w:sz w:val="24"/>
          <w:szCs w:val="24"/>
        </w:rPr>
        <w:t xml:space="preserve">) </w:t>
      </w:r>
      <w:r>
        <w:rPr>
          <w:rFonts w:ascii="inherit" w:hAnsi="inherit"/>
          <w:b/>
          <w:bCs/>
          <w:color w:val="008800"/>
          <w:sz w:val="24"/>
          <w:szCs w:val="24"/>
        </w:rPr>
        <w:t>NOT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NULL</w:t>
      </w:r>
      <w:r>
        <w:rPr>
          <w:color w:val="313131"/>
          <w:sz w:val="24"/>
          <w:szCs w:val="24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price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FLOAT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PRIMARY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392041">
        <w:rPr>
          <w:color w:val="313131"/>
          <w:sz w:val="24"/>
          <w:szCs w:val="24"/>
          <w:lang w:val="en-US"/>
        </w:rPr>
        <w:t xml:space="preserve"> (</w:t>
      </w:r>
      <w:proofErr w:type="spellStart"/>
      <w:r w:rsidRPr="00392041">
        <w:rPr>
          <w:color w:val="313131"/>
          <w:sz w:val="24"/>
          <w:szCs w:val="24"/>
          <w:lang w:val="en-US"/>
        </w:rPr>
        <w:t>product_id</w:t>
      </w:r>
      <w:proofErr w:type="spellEnd"/>
      <w:r w:rsidRPr="00392041">
        <w:rPr>
          <w:color w:val="313131"/>
          <w:sz w:val="24"/>
          <w:szCs w:val="24"/>
          <w:lang w:val="en-US"/>
        </w:rPr>
        <w:t>)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>);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392041">
        <w:rPr>
          <w:color w:val="313131"/>
          <w:sz w:val="24"/>
          <w:szCs w:val="24"/>
          <w:lang w:val="en-US"/>
        </w:rPr>
        <w:t xml:space="preserve"> STAFF (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staff_id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AUTO_INCREMENT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full_name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CHAR</w:t>
      </w:r>
      <w:r w:rsidRPr="00392041">
        <w:rPr>
          <w:color w:val="313131"/>
          <w:sz w:val="24"/>
          <w:szCs w:val="24"/>
          <w:lang w:val="en-US"/>
        </w:rPr>
        <w:t>(</w:t>
      </w:r>
      <w:r w:rsidRPr="00392041">
        <w:rPr>
          <w:rFonts w:ascii="inherit" w:hAnsi="inherit"/>
          <w:b/>
          <w:bCs/>
          <w:color w:val="0000DD"/>
          <w:sz w:val="24"/>
          <w:szCs w:val="24"/>
          <w:lang w:val="en-US"/>
        </w:rPr>
        <w:t>255</w:t>
      </w:r>
      <w:r w:rsidRPr="00392041">
        <w:rPr>
          <w:color w:val="313131"/>
          <w:sz w:val="24"/>
          <w:szCs w:val="24"/>
          <w:lang w:val="en-US"/>
        </w:rPr>
        <w:t xml:space="preserve">)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 xml:space="preserve">,    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position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CHAR</w:t>
      </w:r>
      <w:r w:rsidRPr="00392041">
        <w:rPr>
          <w:color w:val="313131"/>
          <w:sz w:val="24"/>
          <w:szCs w:val="24"/>
          <w:lang w:val="en-US"/>
        </w:rPr>
        <w:t>(</w:t>
      </w:r>
      <w:r w:rsidRPr="00392041">
        <w:rPr>
          <w:rFonts w:ascii="inherit" w:hAnsi="inherit"/>
          <w:b/>
          <w:bCs/>
          <w:color w:val="0000DD"/>
          <w:sz w:val="24"/>
          <w:szCs w:val="24"/>
          <w:lang w:val="en-US"/>
        </w:rPr>
        <w:t>255</w:t>
      </w:r>
      <w:r w:rsidRPr="00392041">
        <w:rPr>
          <w:color w:val="313131"/>
          <w:sz w:val="24"/>
          <w:szCs w:val="24"/>
          <w:lang w:val="en-US"/>
        </w:rPr>
        <w:t xml:space="preserve">)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labor_contract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r>
        <w:rPr>
          <w:rFonts w:ascii="inherit" w:hAnsi="inherit"/>
          <w:b/>
          <w:bCs/>
          <w:color w:val="008800"/>
          <w:sz w:val="24"/>
          <w:szCs w:val="24"/>
        </w:rPr>
        <w:t>PRIMARY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KEY</w:t>
      </w:r>
      <w:r>
        <w:rPr>
          <w:color w:val="313131"/>
          <w:sz w:val="24"/>
          <w:szCs w:val="24"/>
        </w:rPr>
        <w:t xml:space="preserve"> (</w:t>
      </w:r>
      <w:proofErr w:type="spellStart"/>
      <w:r>
        <w:rPr>
          <w:color w:val="313131"/>
          <w:sz w:val="24"/>
          <w:szCs w:val="24"/>
        </w:rPr>
        <w:t>staff_id</w:t>
      </w:r>
      <w:proofErr w:type="spellEnd"/>
      <w:r>
        <w:rPr>
          <w:color w:val="313131"/>
          <w:sz w:val="24"/>
          <w:szCs w:val="24"/>
        </w:rPr>
        <w:t>)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);</w:t>
      </w:r>
    </w:p>
    <w:p w:rsidR="00392041" w:rsidRDefault="00392041" w:rsidP="00392041">
      <w:pPr>
        <w:pStyle w:val="a5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Внешний ключ определяется аналогичным способом. Рассмотрим на примере построения связи «один ко многим». В зависимой таблице (в которой «много» объектов) необходимо добавить строку, похожую на ту, что мы использовали для создания первичного ключа: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FOREIGN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KEY</w:t>
      </w:r>
      <w:r>
        <w:rPr>
          <w:color w:val="313131"/>
          <w:sz w:val="24"/>
          <w:szCs w:val="24"/>
        </w:rPr>
        <w:t xml:space="preserve"> (</w:t>
      </w:r>
      <w:proofErr w:type="spellStart"/>
      <w:r>
        <w:rPr>
          <w:color w:val="313131"/>
          <w:sz w:val="24"/>
          <w:szCs w:val="24"/>
        </w:rPr>
        <w:t>имя_атрибута</w:t>
      </w:r>
      <w:proofErr w:type="spellEnd"/>
      <w:r>
        <w:rPr>
          <w:color w:val="313131"/>
          <w:sz w:val="24"/>
          <w:szCs w:val="24"/>
        </w:rPr>
        <w:t xml:space="preserve">) </w:t>
      </w:r>
      <w:r>
        <w:rPr>
          <w:rFonts w:ascii="inherit" w:hAnsi="inherit"/>
          <w:b/>
          <w:bCs/>
          <w:color w:val="008800"/>
          <w:sz w:val="24"/>
          <w:szCs w:val="24"/>
        </w:rPr>
        <w:t>REFERENCES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Основная_Таблица</w:t>
      </w:r>
      <w:proofErr w:type="spellEnd"/>
      <w:r>
        <w:rPr>
          <w:color w:val="313131"/>
          <w:sz w:val="24"/>
          <w:szCs w:val="24"/>
        </w:rPr>
        <w:t xml:space="preserve"> (</w:t>
      </w:r>
      <w:proofErr w:type="spellStart"/>
      <w:r>
        <w:rPr>
          <w:color w:val="313131"/>
          <w:sz w:val="24"/>
          <w:szCs w:val="24"/>
        </w:rPr>
        <w:t>первичный_ключ</w:t>
      </w:r>
      <w:proofErr w:type="spellEnd"/>
      <w:r>
        <w:rPr>
          <w:color w:val="313131"/>
          <w:sz w:val="24"/>
          <w:szCs w:val="24"/>
        </w:rPr>
        <w:t>)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gramStart"/>
      <w:r>
        <w:rPr>
          <w:rFonts w:ascii="Helvetica" w:hAnsi="Helvetica" w:cs="Helvetica"/>
          <w:color w:val="313131"/>
        </w:rPr>
        <w:t>Давайте сразу применим</w:t>
      </w:r>
      <w:proofErr w:type="gramEnd"/>
      <w:r>
        <w:rPr>
          <w:rFonts w:ascii="Helvetica" w:hAnsi="Helvetica" w:cs="Helvetica"/>
          <w:color w:val="313131"/>
        </w:rPr>
        <w:t xml:space="preserve"> это к нашим таблицам. В таблице заказов </w:t>
      </w:r>
      <w:proofErr w:type="spellStart"/>
      <w:r>
        <w:rPr>
          <w:rStyle w:val="a4"/>
          <w:rFonts w:ascii="Helvetica" w:hAnsi="Helvetica" w:cs="Helvetica"/>
          <w:color w:val="313131"/>
        </w:rPr>
        <w:t>Orders</w:t>
      </w:r>
      <w:proofErr w:type="spellEnd"/>
      <w:r>
        <w:rPr>
          <w:rFonts w:ascii="Helvetica" w:hAnsi="Helvetica" w:cs="Helvetica"/>
          <w:color w:val="313131"/>
        </w:rPr>
        <w:t> в нашей изначальной задумке мы имели атрибут </w:t>
      </w:r>
      <w:proofErr w:type="spellStart"/>
      <w:r>
        <w:rPr>
          <w:rStyle w:val="HTML1"/>
          <w:color w:val="313131"/>
          <w:shd w:val="clear" w:color="auto" w:fill="F0F8FF"/>
        </w:rPr>
        <w:t>staff</w:t>
      </w:r>
      <w:proofErr w:type="spellEnd"/>
      <w:r>
        <w:rPr>
          <w:rFonts w:ascii="Helvetica" w:hAnsi="Helvetica" w:cs="Helvetica"/>
          <w:color w:val="313131"/>
        </w:rPr>
        <w:t>, который должен указывать на сотрудника, выполнившего заказ. Давайте вновь модифицируем эту таблицу, создав внешний ключ к таблице </w:t>
      </w:r>
      <w:proofErr w:type="spellStart"/>
      <w:r>
        <w:rPr>
          <w:rStyle w:val="a4"/>
          <w:rFonts w:ascii="Helvetica" w:hAnsi="Helvetica" w:cs="Helvetica"/>
          <w:color w:val="313131"/>
        </w:rPr>
        <w:t>Staff</w:t>
      </w:r>
      <w:proofErr w:type="spellEnd"/>
      <w:r>
        <w:rPr>
          <w:rStyle w:val="a4"/>
          <w:rFonts w:ascii="Helvetica" w:hAnsi="Helvetica" w:cs="Helvetica"/>
          <w:color w:val="313131"/>
        </w:rPr>
        <w:t>.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392041">
        <w:rPr>
          <w:color w:val="313131"/>
          <w:sz w:val="24"/>
          <w:szCs w:val="24"/>
          <w:lang w:val="en-US"/>
        </w:rPr>
        <w:t xml:space="preserve"> ORDERS (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order_id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AUTO_INCREMENT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time_in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DATETIME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time_out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DATETIME,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cost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FLOAT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pickup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INT</w:t>
      </w:r>
      <w:r w:rsidRPr="00392041">
        <w:rPr>
          <w:rFonts w:ascii="inherit" w:hAnsi="inherit"/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rFonts w:ascii="inherit" w:hAnsi="inherit"/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rFonts w:ascii="inherit" w:hAnsi="inherit"/>
          <w:color w:val="313131"/>
          <w:sz w:val="24"/>
          <w:szCs w:val="24"/>
          <w:lang w:val="en-US"/>
        </w:rPr>
        <w:t>,</w:t>
      </w:r>
      <w:r w:rsidRPr="00392041">
        <w:rPr>
          <w:color w:val="313131"/>
          <w:sz w:val="24"/>
          <w:szCs w:val="24"/>
          <w:lang w:val="en-US"/>
        </w:rPr>
        <w:br/>
        <w:t xml:space="preserve">    staff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PRIMARY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392041">
        <w:rPr>
          <w:color w:val="313131"/>
          <w:sz w:val="24"/>
          <w:szCs w:val="24"/>
          <w:lang w:val="en-US"/>
        </w:rPr>
        <w:t xml:space="preserve"> (</w:t>
      </w:r>
      <w:proofErr w:type="spellStart"/>
      <w:r w:rsidRPr="00392041">
        <w:rPr>
          <w:color w:val="313131"/>
          <w:sz w:val="24"/>
          <w:szCs w:val="24"/>
          <w:lang w:val="en-US"/>
        </w:rPr>
        <w:t>order_id</w:t>
      </w:r>
      <w:proofErr w:type="spellEnd"/>
      <w:r w:rsidRPr="00392041">
        <w:rPr>
          <w:color w:val="313131"/>
          <w:sz w:val="24"/>
          <w:szCs w:val="24"/>
          <w:lang w:val="en-US"/>
        </w:rPr>
        <w:t>),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FOREIGN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392041">
        <w:rPr>
          <w:color w:val="313131"/>
          <w:sz w:val="24"/>
          <w:szCs w:val="24"/>
          <w:lang w:val="en-US"/>
        </w:rPr>
        <w:t xml:space="preserve"> (staff)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REFERENCES</w:t>
      </w:r>
      <w:r w:rsidRPr="00392041">
        <w:rPr>
          <w:color w:val="313131"/>
          <w:sz w:val="24"/>
          <w:szCs w:val="24"/>
          <w:lang w:val="en-US"/>
        </w:rPr>
        <w:t xml:space="preserve"> STAFF (</w:t>
      </w:r>
      <w:proofErr w:type="spellStart"/>
      <w:r w:rsidRPr="00392041">
        <w:rPr>
          <w:color w:val="313131"/>
          <w:sz w:val="24"/>
          <w:szCs w:val="24"/>
          <w:lang w:val="en-US"/>
        </w:rPr>
        <w:t>staff_id</w:t>
      </w:r>
      <w:proofErr w:type="spellEnd"/>
      <w:r w:rsidRPr="00392041">
        <w:rPr>
          <w:color w:val="313131"/>
          <w:sz w:val="24"/>
          <w:szCs w:val="24"/>
          <w:lang w:val="en-US"/>
        </w:rPr>
        <w:t>)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);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392041" w:rsidRDefault="00392041" w:rsidP="00392041">
      <w:pPr>
        <w:pStyle w:val="3"/>
        <w:shd w:val="clear" w:color="auto" w:fill="FFFFFF"/>
        <w:spacing w:before="0" w:after="150" w:line="336" w:lineRule="atLeast"/>
        <w:textAlignment w:val="baseline"/>
        <w:rPr>
          <w:rFonts w:ascii="Helvetica" w:hAnsi="Helvetica" w:cs="Helvetica"/>
          <w:b w:val="0"/>
          <w:bCs w:val="0"/>
          <w:color w:val="4C4C4C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C4C4C"/>
          <w:sz w:val="32"/>
          <w:szCs w:val="32"/>
        </w:rPr>
        <w:lastRenderedPageBreak/>
        <w:t>Задание 2.3.4</w:t>
      </w: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При помощи </w:t>
      </w:r>
      <w:r>
        <w:rPr>
          <w:rStyle w:val="a4"/>
          <w:rFonts w:ascii="Helvetica" w:hAnsi="Helvetica" w:cs="Helvetica"/>
          <w:color w:val="313131"/>
        </w:rPr>
        <w:t>SQL</w:t>
      </w:r>
      <w:r>
        <w:rPr>
          <w:rFonts w:ascii="Helvetica" w:hAnsi="Helvetica" w:cs="Helvetica"/>
          <w:color w:val="313131"/>
        </w:rPr>
        <w:t> создайте таблицу </w:t>
      </w:r>
      <w:r>
        <w:rPr>
          <w:rStyle w:val="a4"/>
          <w:rFonts w:ascii="Helvetica" w:hAnsi="Helvetica" w:cs="Helvetica"/>
          <w:color w:val="313131"/>
        </w:rPr>
        <w:t>PRODUCTS</w:t>
      </w:r>
      <w:r>
        <w:rPr>
          <w:rFonts w:ascii="Helvetica" w:hAnsi="Helvetica" w:cs="Helvetica"/>
          <w:color w:val="313131"/>
        </w:rPr>
        <w:t>_</w:t>
      </w:r>
      <w:r>
        <w:rPr>
          <w:rStyle w:val="a4"/>
          <w:rFonts w:ascii="Helvetica" w:hAnsi="Helvetica" w:cs="Helvetica"/>
          <w:color w:val="313131"/>
        </w:rPr>
        <w:t>ORDERS</w:t>
      </w:r>
      <w:r>
        <w:rPr>
          <w:rFonts w:ascii="Helvetica" w:hAnsi="Helvetica" w:cs="Helvetica"/>
          <w:color w:val="313131"/>
        </w:rPr>
        <w:t>, которая должна:</w:t>
      </w:r>
    </w:p>
    <w:p w:rsidR="00392041" w:rsidRDefault="00392041" w:rsidP="00392041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Содержать атрибут </w:t>
      </w: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product_order_id</w:t>
      </w:r>
      <w:proofErr w:type="spellEnd"/>
      <w:r>
        <w:rPr>
          <w:rFonts w:ascii="Helvetica" w:hAnsi="Helvetica" w:cs="Helvetica"/>
          <w:color w:val="313131"/>
        </w:rPr>
        <w:t>, который предполагается целочисленным, автоматически увеличивающимся на 1 и тем самым должен стать первичным ключом этой таблицы.</w:t>
      </w:r>
    </w:p>
    <w:p w:rsidR="00392041" w:rsidRDefault="00392041" w:rsidP="00392041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Содержать атрибут </w:t>
      </w: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product</w:t>
      </w:r>
      <w:proofErr w:type="spellEnd"/>
      <w:r>
        <w:rPr>
          <w:rFonts w:ascii="Helvetica" w:hAnsi="Helvetica" w:cs="Helvetica"/>
          <w:color w:val="313131"/>
        </w:rPr>
        <w:t>, который ссылается на первичный ключ таблицы </w:t>
      </w:r>
      <w:proofErr w:type="spellStart"/>
      <w:r>
        <w:rPr>
          <w:rStyle w:val="a4"/>
          <w:rFonts w:ascii="Helvetica" w:hAnsi="Helvetica" w:cs="Helvetica"/>
          <w:color w:val="313131"/>
        </w:rPr>
        <w:t>Products</w:t>
      </w:r>
      <w:proofErr w:type="spellEnd"/>
      <w:r>
        <w:rPr>
          <w:rStyle w:val="a4"/>
          <w:rFonts w:ascii="Helvetica" w:hAnsi="Helvetica" w:cs="Helvetica"/>
          <w:color w:val="313131"/>
        </w:rPr>
        <w:t>.</w:t>
      </w:r>
    </w:p>
    <w:p w:rsidR="00392041" w:rsidRDefault="00392041" w:rsidP="00392041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Содержать атрибут </w:t>
      </w: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in_order</w:t>
      </w:r>
      <w:proofErr w:type="spellEnd"/>
      <w:r>
        <w:rPr>
          <w:rFonts w:ascii="Helvetica" w:hAnsi="Helvetica" w:cs="Helvetica"/>
          <w:color w:val="313131"/>
        </w:rPr>
        <w:t>, который ссылается на первичный ключ таблицы </w:t>
      </w:r>
      <w:proofErr w:type="spellStart"/>
      <w:r>
        <w:rPr>
          <w:rStyle w:val="a4"/>
          <w:rFonts w:ascii="Helvetica" w:hAnsi="Helvetica" w:cs="Helvetica"/>
          <w:color w:val="313131"/>
        </w:rPr>
        <w:t>Orders</w:t>
      </w:r>
      <w:proofErr w:type="spellEnd"/>
      <w:r>
        <w:rPr>
          <w:rStyle w:val="a4"/>
          <w:rFonts w:ascii="Helvetica" w:hAnsi="Helvetica" w:cs="Helvetica"/>
          <w:color w:val="313131"/>
        </w:rPr>
        <w:t>.</w:t>
      </w:r>
    </w:p>
    <w:p w:rsidR="00392041" w:rsidRDefault="00392041" w:rsidP="00392041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Содержать атрибут </w:t>
      </w:r>
      <w:proofErr w:type="spellStart"/>
      <w:r>
        <w:rPr>
          <w:rStyle w:val="HTML1"/>
          <w:rFonts w:eastAsiaTheme="minorHAnsi"/>
          <w:color w:val="313131"/>
          <w:sz w:val="24"/>
          <w:szCs w:val="24"/>
          <w:shd w:val="clear" w:color="auto" w:fill="F0F8FF"/>
        </w:rPr>
        <w:t>amount</w:t>
      </w:r>
      <w:proofErr w:type="spellEnd"/>
      <w:r>
        <w:rPr>
          <w:rFonts w:ascii="Helvetica" w:hAnsi="Helvetica" w:cs="Helvetica"/>
          <w:color w:val="313131"/>
        </w:rPr>
        <w:t>, который определяет количество конкретного продукта в заказе. Мы предполагаем, что это целое число.</w:t>
      </w:r>
    </w:p>
    <w:p w:rsidR="00392041" w:rsidRP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Ответ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392041">
        <w:rPr>
          <w:color w:val="313131"/>
          <w:sz w:val="24"/>
          <w:szCs w:val="24"/>
          <w:lang w:val="en-US"/>
        </w:rPr>
        <w:t xml:space="preserve"> PRODUCTS_ORDERS (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product_order_id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AUTO_INCREMENT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product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392041">
        <w:rPr>
          <w:color w:val="313131"/>
          <w:sz w:val="24"/>
          <w:szCs w:val="24"/>
          <w:lang w:val="en-US"/>
        </w:rPr>
        <w:t>in_order</w:t>
      </w:r>
      <w:proofErr w:type="spellEnd"/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392041">
        <w:rPr>
          <w:color w:val="313131"/>
          <w:sz w:val="24"/>
          <w:szCs w:val="24"/>
          <w:lang w:val="en-US"/>
        </w:rPr>
        <w:t>amount</w:t>
      </w:r>
      <w:proofErr w:type="gramEnd"/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392041">
        <w:rPr>
          <w:color w:val="313131"/>
          <w:sz w:val="24"/>
          <w:szCs w:val="24"/>
          <w:lang w:val="en-US"/>
        </w:rPr>
        <w:t>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PRIMARY</w:t>
      </w:r>
      <w:r w:rsidRPr="00392041">
        <w:rPr>
          <w:color w:val="313131"/>
          <w:sz w:val="24"/>
          <w:szCs w:val="24"/>
          <w:lang w:val="en-US"/>
        </w:rPr>
        <w:t xml:space="preserve">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392041">
        <w:rPr>
          <w:color w:val="313131"/>
          <w:sz w:val="24"/>
          <w:szCs w:val="24"/>
          <w:lang w:val="en-US"/>
        </w:rPr>
        <w:t xml:space="preserve"> (</w:t>
      </w:r>
      <w:proofErr w:type="spellStart"/>
      <w:r w:rsidRPr="00392041">
        <w:rPr>
          <w:color w:val="313131"/>
          <w:sz w:val="24"/>
          <w:szCs w:val="24"/>
          <w:lang w:val="en-US"/>
        </w:rPr>
        <w:t>product_order_id</w:t>
      </w:r>
      <w:proofErr w:type="spellEnd"/>
      <w:r w:rsidRPr="00392041">
        <w:rPr>
          <w:color w:val="313131"/>
          <w:sz w:val="24"/>
          <w:szCs w:val="24"/>
          <w:lang w:val="en-US"/>
        </w:rPr>
        <w:t>),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FOREIGN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392041">
        <w:rPr>
          <w:color w:val="313131"/>
          <w:sz w:val="24"/>
          <w:szCs w:val="24"/>
          <w:lang w:val="en-US"/>
        </w:rPr>
        <w:t xml:space="preserve"> (product)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REFERENCES</w:t>
      </w:r>
      <w:r w:rsidRPr="00392041">
        <w:rPr>
          <w:color w:val="313131"/>
          <w:sz w:val="24"/>
          <w:szCs w:val="24"/>
          <w:lang w:val="en-US"/>
        </w:rPr>
        <w:t xml:space="preserve"> PRODUCTS (</w:t>
      </w:r>
      <w:proofErr w:type="spellStart"/>
      <w:r w:rsidRPr="00392041">
        <w:rPr>
          <w:color w:val="313131"/>
          <w:sz w:val="24"/>
          <w:szCs w:val="24"/>
          <w:lang w:val="en-US"/>
        </w:rPr>
        <w:t>product_id</w:t>
      </w:r>
      <w:proofErr w:type="spellEnd"/>
      <w:r w:rsidRPr="00392041">
        <w:rPr>
          <w:color w:val="313131"/>
          <w:sz w:val="24"/>
          <w:szCs w:val="24"/>
          <w:lang w:val="en-US"/>
        </w:rPr>
        <w:t>),</w:t>
      </w:r>
    </w:p>
    <w:p w:rsidR="00392041" w:rsidRP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392041">
        <w:rPr>
          <w:color w:val="313131"/>
          <w:sz w:val="24"/>
          <w:szCs w:val="24"/>
          <w:lang w:val="en-US"/>
        </w:rPr>
        <w:t xml:space="preserve">    FOREIGN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392041">
        <w:rPr>
          <w:color w:val="313131"/>
          <w:sz w:val="24"/>
          <w:szCs w:val="24"/>
          <w:lang w:val="en-US"/>
        </w:rPr>
        <w:t xml:space="preserve"> (</w:t>
      </w:r>
      <w:proofErr w:type="spellStart"/>
      <w:r w:rsidRPr="00392041">
        <w:rPr>
          <w:color w:val="313131"/>
          <w:sz w:val="24"/>
          <w:szCs w:val="24"/>
          <w:lang w:val="en-US"/>
        </w:rPr>
        <w:t>in_order</w:t>
      </w:r>
      <w:proofErr w:type="spellEnd"/>
      <w:r w:rsidRPr="00392041">
        <w:rPr>
          <w:color w:val="313131"/>
          <w:sz w:val="24"/>
          <w:szCs w:val="24"/>
          <w:lang w:val="en-US"/>
        </w:rPr>
        <w:t xml:space="preserve">) </w:t>
      </w:r>
      <w:r w:rsidRPr="00392041">
        <w:rPr>
          <w:rFonts w:ascii="inherit" w:hAnsi="inherit"/>
          <w:b/>
          <w:bCs/>
          <w:color w:val="008800"/>
          <w:sz w:val="24"/>
          <w:szCs w:val="24"/>
          <w:lang w:val="en-US"/>
        </w:rPr>
        <w:t>REFERENCES</w:t>
      </w:r>
      <w:r w:rsidRPr="00392041">
        <w:rPr>
          <w:color w:val="313131"/>
          <w:sz w:val="24"/>
          <w:szCs w:val="24"/>
          <w:lang w:val="en-US"/>
        </w:rPr>
        <w:t xml:space="preserve"> ORDERS (</w:t>
      </w:r>
      <w:proofErr w:type="spellStart"/>
      <w:r w:rsidRPr="00392041">
        <w:rPr>
          <w:color w:val="313131"/>
          <w:sz w:val="24"/>
          <w:szCs w:val="24"/>
          <w:lang w:val="en-US"/>
        </w:rPr>
        <w:t>order_id</w:t>
      </w:r>
      <w:proofErr w:type="spellEnd"/>
      <w:r w:rsidRPr="00392041">
        <w:rPr>
          <w:color w:val="313131"/>
          <w:sz w:val="24"/>
          <w:szCs w:val="24"/>
          <w:lang w:val="en-US"/>
        </w:rPr>
        <w:t>)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);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И это большой шаг в построении баз данных, потому что только что была реализована не просто таблица с двумя внешними ключами, а самая настоящая промежуточная таблица для связи «многие ко многим». Ведь именно таким образом она и создаётся, если вспомнить определение выше — каждая строка таблицы должна ссылаться на какой-то объект из первой исходной таблицы (в нашем случае — </w:t>
      </w:r>
      <w:r>
        <w:rPr>
          <w:rStyle w:val="a4"/>
          <w:rFonts w:ascii="Helvetica" w:hAnsi="Helvetica" w:cs="Helvetica"/>
          <w:color w:val="313131"/>
          <w:shd w:val="clear" w:color="auto" w:fill="FFFFFF"/>
        </w:rPr>
        <w:t>PRODUCTS</w:t>
      </w:r>
      <w:r>
        <w:rPr>
          <w:rFonts w:ascii="Helvetica" w:hAnsi="Helvetica" w:cs="Helvetica"/>
          <w:color w:val="313131"/>
          <w:shd w:val="clear" w:color="auto" w:fill="FFFFFF"/>
        </w:rPr>
        <w:t>) и в то же самое время на объект из второй исходной таблицы — </w:t>
      </w:r>
      <w:r>
        <w:rPr>
          <w:rStyle w:val="a4"/>
          <w:rFonts w:ascii="Helvetica" w:hAnsi="Helvetica" w:cs="Helvetica"/>
          <w:color w:val="313131"/>
          <w:shd w:val="clear" w:color="auto" w:fill="FFFFFF"/>
        </w:rPr>
        <w:t>ORDERS</w:t>
      </w:r>
      <w:r>
        <w:rPr>
          <w:rFonts w:ascii="Helvetica" w:hAnsi="Helvetica" w:cs="Helvetica"/>
          <w:color w:val="313131"/>
          <w:shd w:val="clear" w:color="auto" w:fill="FFFFFF"/>
        </w:rPr>
        <w:t> из примера.</w:t>
      </w: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392041" w:rsidRDefault="00392041" w:rsidP="00392041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392041" w:rsidRDefault="00392041" w:rsidP="00392041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Отлично! Первая связь построена! Сделаем последний рывок, полностью создав таблицу «</w:t>
      </w:r>
      <w:proofErr w:type="spellStart"/>
      <w:r>
        <w:rPr>
          <w:rStyle w:val="a4"/>
          <w:rFonts w:ascii="Helvetica" w:hAnsi="Helvetica" w:cs="Helvetica"/>
          <w:color w:val="313131"/>
        </w:rPr>
        <w:t>Products_Orders</w:t>
      </w:r>
      <w:proofErr w:type="spellEnd"/>
      <w:r>
        <w:rPr>
          <w:rFonts w:ascii="Helvetica" w:hAnsi="Helvetica" w:cs="Helvetica"/>
          <w:color w:val="313131"/>
        </w:rPr>
        <w:t>» с нуля.</w:t>
      </w:r>
    </w:p>
    <w:p w:rsidR="00032116" w:rsidRPr="00032116" w:rsidRDefault="00032116" w:rsidP="0003211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Давайте посмотрим, какие приложения были созданы:</w:t>
      </w:r>
    </w:p>
    <w:p w:rsidR="00032116" w:rsidRPr="00032116" w:rsidRDefault="00032116" w:rsidP="00032116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03211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accounts</w:t>
      </w:r>
      <w:proofErr w:type="spellEnd"/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профили пользователей и всё, что с ними связано;</w:t>
      </w:r>
    </w:p>
    <w:p w:rsidR="00032116" w:rsidRPr="00032116" w:rsidRDefault="00032116" w:rsidP="00032116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03211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courses</w:t>
      </w:r>
      <w:proofErr w:type="spellEnd"/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о курсах, темах, а также функционал банка заданий;</w:t>
      </w:r>
    </w:p>
    <w:p w:rsidR="00032116" w:rsidRPr="00032116" w:rsidRDefault="00032116" w:rsidP="00032116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03211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events</w:t>
      </w:r>
      <w:proofErr w:type="spellEnd"/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— система создания тестов, а также управления </w:t>
      </w:r>
      <w:proofErr w:type="spellStart"/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видеоуроками</w:t>
      </w:r>
      <w:proofErr w:type="spellEnd"/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</w:t>
      </w:r>
    </w:p>
    <w:p w:rsidR="00032116" w:rsidRPr="00032116" w:rsidRDefault="00032116" w:rsidP="00032116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03211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study</w:t>
      </w:r>
      <w:proofErr w:type="spellEnd"/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приложение, которое управляет образовательным процессом со стороны ученика;</w:t>
      </w:r>
    </w:p>
    <w:p w:rsidR="00032116" w:rsidRPr="00032116" w:rsidRDefault="00032116" w:rsidP="00032116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032116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lastRenderedPageBreak/>
        <w:t>students</w:t>
      </w:r>
      <w:proofErr w:type="spellEnd"/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приложение, с помощью которого методисты и преподаватели могут отслеживать прогресс студентов.</w:t>
      </w:r>
    </w:p>
    <w:p w:rsidR="00032116" w:rsidRPr="00032116" w:rsidRDefault="00032116" w:rsidP="0003211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321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 видите, все они сильно взаимосвязаны, но каждый по отдельности выполняет только свою часть «работы».</w:t>
      </w:r>
    </w:p>
    <w:p w:rsidR="003344E9" w:rsidRDefault="003344E9">
      <w:pPr>
        <w:rPr>
          <w:lang w:val="en-US"/>
        </w:rPr>
      </w:pPr>
    </w:p>
    <w:p w:rsidR="00826B1E" w:rsidRDefault="00826B1E" w:rsidP="00826B1E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</w:rPr>
        <w:t>Приложения</w:t>
      </w:r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Разбавим теоретическую часть небольшой практикой. В одном из </w:t>
      </w:r>
      <w:proofErr w:type="spellStart"/>
      <w:r>
        <w:rPr>
          <w:rFonts w:ascii="Helvetica" w:hAnsi="Helvetica" w:cs="Helvetica"/>
          <w:color w:val="313131"/>
        </w:rPr>
        <w:t>скринкастов</w:t>
      </w:r>
      <w:proofErr w:type="spellEnd"/>
      <w:r>
        <w:rPr>
          <w:rFonts w:ascii="Helvetica" w:hAnsi="Helvetica" w:cs="Helvetica"/>
          <w:color w:val="313131"/>
        </w:rPr>
        <w:t xml:space="preserve"> предыдущего модуля вы создавали пустой проект. Давайте проделаем это снова, чтобы по ходу текущего модуля частично создать проект новостного портала.</w:t>
      </w:r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Создаём виртуальное окружение:</w:t>
      </w:r>
    </w:p>
    <w:p w:rsid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313131"/>
          <w:sz w:val="24"/>
          <w:szCs w:val="24"/>
        </w:rPr>
        <w:t>$</w:t>
      </w:r>
      <w:r>
        <w:rPr>
          <w:color w:val="313131"/>
          <w:sz w:val="24"/>
          <w:szCs w:val="24"/>
        </w:rPr>
        <w:t xml:space="preserve"> python3 -m </w:t>
      </w:r>
      <w:proofErr w:type="spellStart"/>
      <w:r>
        <w:rPr>
          <w:color w:val="313131"/>
          <w:sz w:val="24"/>
          <w:szCs w:val="24"/>
        </w:rPr>
        <w:t>venv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venv</w:t>
      </w:r>
      <w:proofErr w:type="spellEnd"/>
    </w:p>
    <w:p w:rsidR="00826B1E" w:rsidRPr="00826B1E" w:rsidRDefault="00826B1E" w:rsidP="00826B1E">
      <w:pPr>
        <w:pStyle w:val="a5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Для</w:t>
      </w:r>
      <w:r w:rsidRPr="00826B1E">
        <w:rPr>
          <w:rFonts w:ascii="Helvetica" w:hAnsi="Helvetica" w:cs="Helvetica"/>
          <w:color w:val="313131"/>
          <w:lang w:val="en-US"/>
        </w:rPr>
        <w:t> </w:t>
      </w:r>
      <w:r w:rsidRPr="00826B1E">
        <w:rPr>
          <w:rFonts w:ascii="Helvetica" w:hAnsi="Helvetica" w:cs="Helvetica"/>
          <w:i/>
          <w:iCs/>
          <w:color w:val="313131"/>
          <w:lang w:val="en-US"/>
        </w:rPr>
        <w:t>Windows</w:t>
      </w:r>
      <w:r w:rsidRPr="00826B1E">
        <w:rPr>
          <w:rFonts w:ascii="Helvetica" w:hAnsi="Helvetica" w:cs="Helvetica"/>
          <w:color w:val="313131"/>
          <w:lang w:val="en-US"/>
        </w:rPr>
        <w:t>:</w:t>
      </w:r>
    </w:p>
    <w:p w:rsidR="00826B1E" w:rsidRP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826B1E">
        <w:rPr>
          <w:color w:val="313131"/>
          <w:sz w:val="24"/>
          <w:szCs w:val="24"/>
          <w:lang w:val="en-US"/>
        </w:rPr>
        <w:t>python</w:t>
      </w:r>
      <w:proofErr w:type="gramEnd"/>
      <w:r w:rsidRPr="00826B1E">
        <w:rPr>
          <w:color w:val="313131"/>
          <w:sz w:val="24"/>
          <w:szCs w:val="24"/>
          <w:lang w:val="en-US"/>
        </w:rPr>
        <w:t xml:space="preserve"> </w:t>
      </w:r>
      <w:r w:rsidRPr="00826B1E">
        <w:rPr>
          <w:rFonts w:ascii="inherit" w:hAnsi="inherit"/>
          <w:color w:val="333333"/>
          <w:sz w:val="24"/>
          <w:szCs w:val="24"/>
          <w:lang w:val="en-US"/>
        </w:rPr>
        <w:t>-</w:t>
      </w:r>
      <w:r w:rsidRPr="00826B1E">
        <w:rPr>
          <w:color w:val="313131"/>
          <w:sz w:val="24"/>
          <w:szCs w:val="24"/>
          <w:lang w:val="en-US"/>
        </w:rPr>
        <w:t xml:space="preserve">m </w:t>
      </w:r>
      <w:proofErr w:type="spellStart"/>
      <w:r w:rsidRPr="00826B1E">
        <w:rPr>
          <w:color w:val="313131"/>
          <w:sz w:val="24"/>
          <w:szCs w:val="24"/>
          <w:lang w:val="en-US"/>
        </w:rPr>
        <w:t>venv</w:t>
      </w:r>
      <w:proofErr w:type="spellEnd"/>
      <w:r w:rsidRPr="00826B1E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826B1E">
        <w:rPr>
          <w:color w:val="313131"/>
          <w:sz w:val="24"/>
          <w:szCs w:val="24"/>
          <w:lang w:val="en-US"/>
        </w:rPr>
        <w:t>venv</w:t>
      </w:r>
      <w:proofErr w:type="spellEnd"/>
    </w:p>
    <w:p w:rsidR="00826B1E" w:rsidRP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Заходим</w:t>
      </w:r>
      <w:r w:rsidRPr="00826B1E">
        <w:rPr>
          <w:rFonts w:ascii="Helvetica" w:hAnsi="Helvetica" w:cs="Helvetica"/>
          <w:color w:val="313131"/>
          <w:lang w:val="en-US"/>
        </w:rPr>
        <w:t xml:space="preserve"> </w:t>
      </w:r>
      <w:r>
        <w:rPr>
          <w:rFonts w:ascii="Helvetica" w:hAnsi="Helvetica" w:cs="Helvetica"/>
          <w:color w:val="313131"/>
        </w:rPr>
        <w:t>в</w:t>
      </w:r>
      <w:r w:rsidRPr="00826B1E">
        <w:rPr>
          <w:rFonts w:ascii="Helvetica" w:hAnsi="Helvetica" w:cs="Helvetica"/>
          <w:color w:val="313131"/>
          <w:lang w:val="en-US"/>
        </w:rPr>
        <w:t xml:space="preserve"> </w:t>
      </w:r>
      <w:r>
        <w:rPr>
          <w:rFonts w:ascii="Helvetica" w:hAnsi="Helvetica" w:cs="Helvetica"/>
          <w:color w:val="313131"/>
        </w:rPr>
        <w:t>него</w:t>
      </w:r>
      <w:r w:rsidRPr="00826B1E">
        <w:rPr>
          <w:rFonts w:ascii="Helvetica" w:hAnsi="Helvetica" w:cs="Helvetica"/>
          <w:color w:val="313131"/>
          <w:lang w:val="en-US"/>
        </w:rPr>
        <w:t>:</w:t>
      </w:r>
    </w:p>
    <w:p w:rsidR="00826B1E" w:rsidRP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826B1E">
        <w:rPr>
          <w:color w:val="313131"/>
          <w:sz w:val="24"/>
          <w:szCs w:val="24"/>
          <w:lang w:val="en-US"/>
        </w:rPr>
        <w:t>~/</w:t>
      </w:r>
      <w:proofErr w:type="spellStart"/>
      <w:r w:rsidRPr="00826B1E">
        <w:rPr>
          <w:color w:val="313131"/>
          <w:sz w:val="24"/>
          <w:szCs w:val="24"/>
          <w:lang w:val="en-US"/>
        </w:rPr>
        <w:t>django</w:t>
      </w:r>
      <w:proofErr w:type="spellEnd"/>
      <w:r w:rsidRPr="00826B1E">
        <w:rPr>
          <w:color w:val="313131"/>
          <w:sz w:val="24"/>
          <w:szCs w:val="24"/>
          <w:lang w:val="en-US"/>
        </w:rPr>
        <w:t xml:space="preserve">-projects $ source </w:t>
      </w:r>
      <w:proofErr w:type="spellStart"/>
      <w:r w:rsidRPr="00826B1E">
        <w:rPr>
          <w:color w:val="313131"/>
          <w:sz w:val="24"/>
          <w:szCs w:val="24"/>
          <w:lang w:val="en-US"/>
        </w:rPr>
        <w:t>venv</w:t>
      </w:r>
      <w:proofErr w:type="spellEnd"/>
      <w:r w:rsidRPr="00826B1E">
        <w:rPr>
          <w:color w:val="313131"/>
          <w:sz w:val="24"/>
          <w:szCs w:val="24"/>
          <w:lang w:val="en-US"/>
        </w:rPr>
        <w:t>/bin/activate</w:t>
      </w:r>
    </w:p>
    <w:p w:rsidR="00826B1E" w:rsidRDefault="00826B1E" w:rsidP="00826B1E">
      <w:pPr>
        <w:pStyle w:val="a5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Для </w:t>
      </w:r>
      <w:proofErr w:type="spellStart"/>
      <w:r>
        <w:rPr>
          <w:rFonts w:ascii="Helvetica" w:hAnsi="Helvetica" w:cs="Helvetica"/>
          <w:i/>
          <w:iCs/>
          <w:color w:val="313131"/>
        </w:rPr>
        <w:t>Windows</w:t>
      </w:r>
      <w:proofErr w:type="spellEnd"/>
      <w:r>
        <w:rPr>
          <w:rFonts w:ascii="Helvetica" w:hAnsi="Helvetica" w:cs="Helvetica"/>
          <w:color w:val="313131"/>
        </w:rPr>
        <w:t>:</w:t>
      </w:r>
    </w:p>
    <w:p w:rsid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venv</w:t>
      </w:r>
      <w:proofErr w:type="spellEnd"/>
      <w:r>
        <w:rPr>
          <w:color w:val="313131"/>
          <w:sz w:val="24"/>
          <w:szCs w:val="24"/>
        </w:rPr>
        <w:t>\</w:t>
      </w:r>
      <w:proofErr w:type="spellStart"/>
      <w:r>
        <w:rPr>
          <w:color w:val="313131"/>
          <w:sz w:val="24"/>
          <w:szCs w:val="24"/>
        </w:rPr>
        <w:t>scripts</w:t>
      </w:r>
      <w:proofErr w:type="spellEnd"/>
      <w:r>
        <w:rPr>
          <w:color w:val="313131"/>
          <w:sz w:val="24"/>
          <w:szCs w:val="24"/>
        </w:rPr>
        <w:t>\</w:t>
      </w:r>
      <w:proofErr w:type="spellStart"/>
      <w:r>
        <w:rPr>
          <w:color w:val="313131"/>
          <w:sz w:val="24"/>
          <w:szCs w:val="24"/>
        </w:rPr>
        <w:t>activate</w:t>
      </w:r>
      <w:proofErr w:type="spellEnd"/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Устанавливаем </w:t>
      </w:r>
      <w:proofErr w:type="spellStart"/>
      <w:r>
        <w:rPr>
          <w:rStyle w:val="a4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> в свежее виртуальное окружение:</w:t>
      </w:r>
    </w:p>
    <w:p w:rsidR="00826B1E" w:rsidRP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826B1E">
        <w:rPr>
          <w:color w:val="313131"/>
          <w:sz w:val="24"/>
          <w:szCs w:val="24"/>
          <w:lang w:val="en-US"/>
        </w:rPr>
        <w:t>(</w:t>
      </w:r>
      <w:proofErr w:type="spellStart"/>
      <w:proofErr w:type="gramStart"/>
      <w:r w:rsidRPr="00826B1E">
        <w:rPr>
          <w:color w:val="313131"/>
          <w:sz w:val="24"/>
          <w:szCs w:val="24"/>
          <w:lang w:val="en-US"/>
        </w:rPr>
        <w:t>venv</w:t>
      </w:r>
      <w:proofErr w:type="spellEnd"/>
      <w:proofErr w:type="gramEnd"/>
      <w:r w:rsidRPr="00826B1E">
        <w:rPr>
          <w:color w:val="313131"/>
          <w:sz w:val="24"/>
          <w:szCs w:val="24"/>
          <w:lang w:val="en-US"/>
        </w:rPr>
        <w:t>) ~/</w:t>
      </w:r>
      <w:proofErr w:type="spellStart"/>
      <w:r w:rsidRPr="00826B1E">
        <w:rPr>
          <w:color w:val="313131"/>
          <w:sz w:val="24"/>
          <w:szCs w:val="24"/>
          <w:lang w:val="en-US"/>
        </w:rPr>
        <w:t>django</w:t>
      </w:r>
      <w:proofErr w:type="spellEnd"/>
      <w:r w:rsidRPr="00826B1E">
        <w:rPr>
          <w:color w:val="313131"/>
          <w:sz w:val="24"/>
          <w:szCs w:val="24"/>
          <w:lang w:val="en-US"/>
        </w:rPr>
        <w:t xml:space="preserve">-projects $ pip3 install </w:t>
      </w:r>
      <w:proofErr w:type="spellStart"/>
      <w:r w:rsidRPr="00826B1E">
        <w:rPr>
          <w:color w:val="313131"/>
          <w:sz w:val="24"/>
          <w:szCs w:val="24"/>
          <w:lang w:val="en-US"/>
        </w:rPr>
        <w:t>django</w:t>
      </w:r>
      <w:proofErr w:type="spellEnd"/>
    </w:p>
    <w:p w:rsidR="00826B1E" w:rsidRDefault="00826B1E" w:rsidP="00826B1E">
      <w:pPr>
        <w:pStyle w:val="a5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Для </w:t>
      </w:r>
      <w:proofErr w:type="spellStart"/>
      <w:r>
        <w:rPr>
          <w:rFonts w:ascii="Helvetica" w:hAnsi="Helvetica" w:cs="Helvetica"/>
          <w:i/>
          <w:iCs/>
          <w:color w:val="313131"/>
        </w:rPr>
        <w:t>Windows</w:t>
      </w:r>
      <w:proofErr w:type="spellEnd"/>
      <w:r>
        <w:rPr>
          <w:rFonts w:ascii="Helvetica" w:hAnsi="Helvetica" w:cs="Helvetica"/>
          <w:color w:val="313131"/>
        </w:rPr>
        <w:t>:</w:t>
      </w:r>
    </w:p>
    <w:p w:rsid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pip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install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django</w:t>
      </w:r>
      <w:proofErr w:type="spellEnd"/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И запускаем команду создания проекта:</w:t>
      </w:r>
    </w:p>
    <w:p w:rsidR="00826B1E" w:rsidRP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826B1E">
        <w:rPr>
          <w:color w:val="313131"/>
          <w:sz w:val="24"/>
          <w:szCs w:val="24"/>
          <w:lang w:val="en-US"/>
        </w:rPr>
        <w:t>(</w:t>
      </w:r>
      <w:proofErr w:type="spellStart"/>
      <w:proofErr w:type="gramStart"/>
      <w:r w:rsidRPr="00826B1E">
        <w:rPr>
          <w:color w:val="313131"/>
          <w:sz w:val="24"/>
          <w:szCs w:val="24"/>
          <w:lang w:val="en-US"/>
        </w:rPr>
        <w:t>venv</w:t>
      </w:r>
      <w:proofErr w:type="spellEnd"/>
      <w:proofErr w:type="gramEnd"/>
      <w:r w:rsidRPr="00826B1E">
        <w:rPr>
          <w:color w:val="313131"/>
          <w:sz w:val="24"/>
          <w:szCs w:val="24"/>
          <w:lang w:val="en-US"/>
        </w:rPr>
        <w:t>) ~/</w:t>
      </w:r>
      <w:proofErr w:type="spellStart"/>
      <w:r w:rsidRPr="00826B1E">
        <w:rPr>
          <w:color w:val="313131"/>
          <w:sz w:val="24"/>
          <w:szCs w:val="24"/>
          <w:lang w:val="en-US"/>
        </w:rPr>
        <w:t>django</w:t>
      </w:r>
      <w:proofErr w:type="spellEnd"/>
      <w:r w:rsidRPr="00826B1E">
        <w:rPr>
          <w:color w:val="313131"/>
          <w:sz w:val="24"/>
          <w:szCs w:val="24"/>
          <w:lang w:val="en-US"/>
        </w:rPr>
        <w:t xml:space="preserve">-projects $ </w:t>
      </w:r>
      <w:proofErr w:type="spellStart"/>
      <w:r w:rsidRPr="00826B1E">
        <w:rPr>
          <w:color w:val="313131"/>
          <w:sz w:val="24"/>
          <w:szCs w:val="24"/>
          <w:lang w:val="en-US"/>
        </w:rPr>
        <w:t>django</w:t>
      </w:r>
      <w:proofErr w:type="spellEnd"/>
      <w:r w:rsidRPr="00826B1E">
        <w:rPr>
          <w:color w:val="313131"/>
          <w:sz w:val="24"/>
          <w:szCs w:val="24"/>
          <w:lang w:val="en-US"/>
        </w:rPr>
        <w:t xml:space="preserve">-admin </w:t>
      </w:r>
      <w:proofErr w:type="spellStart"/>
      <w:r w:rsidRPr="00826B1E">
        <w:rPr>
          <w:color w:val="313131"/>
          <w:sz w:val="24"/>
          <w:szCs w:val="24"/>
          <w:lang w:val="en-US"/>
        </w:rPr>
        <w:t>startproject</w:t>
      </w:r>
      <w:proofErr w:type="spellEnd"/>
      <w:r w:rsidRPr="00826B1E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826B1E">
        <w:rPr>
          <w:color w:val="313131"/>
          <w:sz w:val="24"/>
          <w:szCs w:val="24"/>
          <w:lang w:val="en-US"/>
        </w:rPr>
        <w:t>NewsPaper</w:t>
      </w:r>
      <w:proofErr w:type="spellEnd"/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Переходим в директорию проекта:</w:t>
      </w:r>
    </w:p>
    <w:p w:rsid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venv</w:t>
      </w:r>
      <w:proofErr w:type="spellEnd"/>
      <w:r>
        <w:rPr>
          <w:color w:val="313131"/>
          <w:sz w:val="24"/>
          <w:szCs w:val="24"/>
        </w:rPr>
        <w:t>) ~/</w:t>
      </w:r>
      <w:proofErr w:type="spellStart"/>
      <w:r>
        <w:rPr>
          <w:color w:val="313131"/>
          <w:sz w:val="24"/>
          <w:szCs w:val="24"/>
        </w:rPr>
        <w:t>django-projects</w:t>
      </w:r>
      <w:proofErr w:type="spellEnd"/>
      <w:r>
        <w:rPr>
          <w:color w:val="313131"/>
          <w:sz w:val="24"/>
          <w:szCs w:val="24"/>
        </w:rPr>
        <w:t xml:space="preserve"> $ </w:t>
      </w:r>
      <w:proofErr w:type="spellStart"/>
      <w:r>
        <w:rPr>
          <w:color w:val="313131"/>
          <w:sz w:val="24"/>
          <w:szCs w:val="24"/>
        </w:rPr>
        <w:t>cd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NewsPaper</w:t>
      </w:r>
      <w:proofErr w:type="spellEnd"/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Здесь мы видим замечательный файл </w:t>
      </w:r>
      <w:r>
        <w:rPr>
          <w:rStyle w:val="a4"/>
          <w:rFonts w:ascii="Helvetica" w:hAnsi="Helvetica" w:cs="Helvetica"/>
          <w:color w:val="313131"/>
        </w:rPr>
        <w:t>manage.py</w:t>
      </w:r>
      <w:r>
        <w:rPr>
          <w:rFonts w:ascii="Helvetica" w:hAnsi="Helvetica" w:cs="Helvetica"/>
          <w:color w:val="313131"/>
        </w:rPr>
        <w:t>, который является точкой входа для управления проектом. Также через консоль запустим следующую команду, которая создаст новое приложение </w:t>
      </w:r>
      <w:proofErr w:type="spellStart"/>
      <w:r>
        <w:rPr>
          <w:rStyle w:val="HTML1"/>
          <w:color w:val="313131"/>
          <w:sz w:val="24"/>
          <w:szCs w:val="24"/>
          <w:shd w:val="clear" w:color="auto" w:fill="F0F8FF"/>
        </w:rPr>
        <w:t>news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826B1E" w:rsidRPr="00826B1E" w:rsidRDefault="00826B1E" w:rsidP="00826B1E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826B1E">
        <w:rPr>
          <w:color w:val="313131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826B1E">
        <w:rPr>
          <w:color w:val="313131"/>
          <w:sz w:val="24"/>
          <w:szCs w:val="24"/>
          <w:lang w:val="en-US"/>
        </w:rPr>
        <w:t>venv</w:t>
      </w:r>
      <w:proofErr w:type="spellEnd"/>
      <w:proofErr w:type="gramEnd"/>
      <w:r w:rsidRPr="00826B1E">
        <w:rPr>
          <w:color w:val="313131"/>
          <w:sz w:val="24"/>
          <w:szCs w:val="24"/>
          <w:lang w:val="en-US"/>
        </w:rPr>
        <w:t>) ~/</w:t>
      </w:r>
      <w:proofErr w:type="spellStart"/>
      <w:r w:rsidRPr="00826B1E">
        <w:rPr>
          <w:color w:val="313131"/>
          <w:sz w:val="24"/>
          <w:szCs w:val="24"/>
          <w:lang w:val="en-US"/>
        </w:rPr>
        <w:t>dja</w:t>
      </w:r>
      <w:r>
        <w:rPr>
          <w:color w:val="313131"/>
          <w:sz w:val="24"/>
          <w:szCs w:val="24"/>
          <w:lang w:val="en-US"/>
        </w:rPr>
        <w:t>ngo</w:t>
      </w:r>
      <w:proofErr w:type="spellEnd"/>
      <w:r>
        <w:rPr>
          <w:color w:val="313131"/>
          <w:sz w:val="24"/>
          <w:szCs w:val="24"/>
          <w:lang w:val="en-US"/>
        </w:rPr>
        <w:t>-projects/</w:t>
      </w:r>
      <w:proofErr w:type="spellStart"/>
      <w:r>
        <w:rPr>
          <w:color w:val="313131"/>
          <w:sz w:val="24"/>
          <w:szCs w:val="24"/>
          <w:lang w:val="en-US"/>
        </w:rPr>
        <w:t>NewsPaper</w:t>
      </w:r>
      <w:proofErr w:type="spellEnd"/>
      <w:r>
        <w:rPr>
          <w:color w:val="313131"/>
          <w:sz w:val="24"/>
          <w:szCs w:val="24"/>
          <w:lang w:val="en-US"/>
        </w:rPr>
        <w:t xml:space="preserve"> $ python</w:t>
      </w:r>
      <w:r w:rsidRPr="00826B1E">
        <w:rPr>
          <w:color w:val="313131"/>
          <w:sz w:val="24"/>
          <w:szCs w:val="24"/>
          <w:lang w:val="en-US"/>
        </w:rPr>
        <w:t xml:space="preserve"> manage.py </w:t>
      </w:r>
      <w:proofErr w:type="spellStart"/>
      <w:r w:rsidRPr="00826B1E">
        <w:rPr>
          <w:color w:val="313131"/>
          <w:sz w:val="24"/>
          <w:szCs w:val="24"/>
          <w:lang w:val="en-US"/>
        </w:rPr>
        <w:t>startapp</w:t>
      </w:r>
      <w:proofErr w:type="spellEnd"/>
      <w:r w:rsidRPr="00826B1E">
        <w:rPr>
          <w:color w:val="313131"/>
          <w:sz w:val="24"/>
          <w:szCs w:val="24"/>
          <w:lang w:val="en-US"/>
        </w:rPr>
        <w:t xml:space="preserve"> news</w:t>
      </w:r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Здесь мы использовали команду </w:t>
      </w:r>
      <w:proofErr w:type="spellStart"/>
      <w:r>
        <w:rPr>
          <w:rStyle w:val="HTML1"/>
          <w:color w:val="313131"/>
          <w:sz w:val="24"/>
          <w:szCs w:val="24"/>
          <w:shd w:val="clear" w:color="auto" w:fill="F0F8FF"/>
        </w:rPr>
        <w:t>startapp</w:t>
      </w:r>
      <w:proofErr w:type="spellEnd"/>
      <w:r>
        <w:rPr>
          <w:rFonts w:ascii="Helvetica" w:hAnsi="Helvetica" w:cs="Helvetica"/>
          <w:color w:val="313131"/>
        </w:rPr>
        <w:t> из скрипта </w:t>
      </w:r>
      <w:r>
        <w:rPr>
          <w:rStyle w:val="a4"/>
          <w:rFonts w:ascii="Helvetica" w:hAnsi="Helvetica" w:cs="Helvetica"/>
          <w:color w:val="313131"/>
        </w:rPr>
        <w:t>manage.py. </w:t>
      </w:r>
      <w:r>
        <w:rPr>
          <w:rFonts w:ascii="Helvetica" w:hAnsi="Helvetica" w:cs="Helvetica"/>
          <w:color w:val="313131"/>
        </w:rPr>
        <w:t>В качестве параметра этой команды мы должны указать название нового приложения — 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news</w:t>
      </w:r>
      <w:proofErr w:type="spellEnd"/>
      <w:r>
        <w:rPr>
          <w:rFonts w:ascii="Helvetica" w:hAnsi="Helvetica" w:cs="Helvetica"/>
          <w:color w:val="313131"/>
        </w:rPr>
        <w:t>. Мы можем увидеть новую директорию, в которой есть большое количество файлов.</w:t>
      </w:r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Style w:val="a4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> автоматически создал основные необходимые файлы для нового приложения. Чтобы это приложение стало частью этого проекта, мы должны его добавить в установленные приложения.</w:t>
      </w:r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Перейдем в файл </w:t>
      </w:r>
      <w:r>
        <w:rPr>
          <w:rStyle w:val="a4"/>
          <w:rFonts w:ascii="Helvetica" w:hAnsi="Helvetica" w:cs="Helvetica"/>
          <w:color w:val="313131"/>
        </w:rPr>
        <w:t>NewsPaper</w:t>
      </w:r>
      <w:r>
        <w:rPr>
          <w:rFonts w:ascii="Helvetica" w:hAnsi="Helvetica" w:cs="Helvetica"/>
          <w:color w:val="313131"/>
        </w:rPr>
        <w:t>/</w:t>
      </w:r>
      <w:r>
        <w:rPr>
          <w:rStyle w:val="a4"/>
          <w:rFonts w:ascii="Helvetica" w:hAnsi="Helvetica" w:cs="Helvetica"/>
          <w:color w:val="313131"/>
        </w:rPr>
        <w:t>settings</w:t>
      </w:r>
      <w:r>
        <w:rPr>
          <w:rFonts w:ascii="Helvetica" w:hAnsi="Helvetica" w:cs="Helvetica"/>
          <w:color w:val="313131"/>
        </w:rPr>
        <w:t>.</w:t>
      </w:r>
      <w:r>
        <w:rPr>
          <w:rStyle w:val="a4"/>
          <w:rFonts w:ascii="Helvetica" w:hAnsi="Helvetica" w:cs="Helvetica"/>
          <w:color w:val="313131"/>
        </w:rPr>
        <w:t>py</w:t>
      </w:r>
      <w:r>
        <w:rPr>
          <w:rFonts w:ascii="Helvetica" w:hAnsi="Helvetica" w:cs="Helvetica"/>
          <w:color w:val="313131"/>
        </w:rPr>
        <w:t> и найдём там список </w:t>
      </w:r>
      <w:r>
        <w:rPr>
          <w:rStyle w:val="HTML1"/>
          <w:color w:val="313131"/>
          <w:shd w:val="clear" w:color="auto" w:fill="F0F8FF"/>
        </w:rPr>
        <w:t>INSTALLED_APPS</w:t>
      </w:r>
      <w:r>
        <w:rPr>
          <w:rFonts w:ascii="Helvetica" w:hAnsi="Helvetica" w:cs="Helvetica"/>
          <w:color w:val="313131"/>
        </w:rPr>
        <w:t>:</w:t>
      </w:r>
    </w:p>
    <w:p w:rsidR="00826B1E" w:rsidRPr="00826B1E" w:rsidRDefault="00826B1E" w:rsidP="00826B1E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Здесь мы должны добавить новый элемент в этот список — строку с названием приложения, которое совпадает с названием директории</w:t>
      </w:r>
      <w:r w:rsidRPr="00826B1E">
        <w:rPr>
          <w:rFonts w:ascii="Helvetica" w:hAnsi="Helvetica" w:cs="Helvetica"/>
          <w:color w:val="313131"/>
          <w:shd w:val="clear" w:color="auto" w:fill="FFFFFF"/>
        </w:rPr>
        <w:t>(</w:t>
      </w:r>
      <w:r>
        <w:rPr>
          <w:rFonts w:ascii="Helvetica" w:hAnsi="Helvetica" w:cs="Helvetica"/>
          <w:color w:val="313131"/>
          <w:shd w:val="clear" w:color="auto" w:fill="FFFFFF"/>
          <w:lang w:val="en-US"/>
        </w:rPr>
        <w:t>news</w:t>
      </w:r>
      <w:r w:rsidRPr="00826B1E">
        <w:rPr>
          <w:rFonts w:ascii="Helvetica" w:hAnsi="Helvetica" w:cs="Helvetica"/>
          <w:color w:val="313131"/>
          <w:shd w:val="clear" w:color="auto" w:fill="FFFFFF"/>
        </w:rPr>
        <w:t>)</w:t>
      </w:r>
      <w:r>
        <w:rPr>
          <w:rFonts w:ascii="Helvetica" w:hAnsi="Helvetica" w:cs="Helvetica"/>
          <w:color w:val="313131"/>
          <w:shd w:val="clear" w:color="auto" w:fill="FFFFFF"/>
        </w:rPr>
        <w:t>. Это позволит </w:t>
      </w:r>
      <w:proofErr w:type="spellStart"/>
      <w:r>
        <w:rPr>
          <w:rStyle w:val="a4"/>
          <w:rFonts w:ascii="Helvetica" w:hAnsi="Helvetica" w:cs="Helvetica"/>
          <w:color w:val="313131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обнаружить созданное нами приложение.</w:t>
      </w:r>
    </w:p>
    <w:p w:rsidR="00826B1E" w:rsidRDefault="00826B1E" w:rsidP="00826B1E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Style w:val="a4"/>
          <w:rFonts w:ascii="Helvetica" w:hAnsi="Helvetica" w:cs="Helvetica"/>
          <w:color w:val="646464"/>
          <w:spacing w:val="15"/>
          <w:sz w:val="29"/>
          <w:szCs w:val="29"/>
        </w:rPr>
        <w:t>MVC</w:t>
      </w:r>
      <w:r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</w:rPr>
        <w:t> или </w:t>
      </w:r>
      <w:r>
        <w:rPr>
          <w:rStyle w:val="a4"/>
          <w:rFonts w:ascii="Helvetica" w:hAnsi="Helvetica" w:cs="Helvetica"/>
          <w:color w:val="646464"/>
          <w:spacing w:val="15"/>
          <w:sz w:val="29"/>
          <w:szCs w:val="29"/>
        </w:rPr>
        <w:t>MTV</w:t>
      </w:r>
      <w:r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</w:rPr>
        <w:t> — вот в чём вопрос</w:t>
      </w:r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Теперь снова немного к теории, чтобы понять, как </w:t>
      </w:r>
      <w:proofErr w:type="gramStart"/>
      <w:r>
        <w:rPr>
          <w:rFonts w:ascii="Helvetica" w:hAnsi="Helvetica" w:cs="Helvetica"/>
          <w:color w:val="313131"/>
        </w:rPr>
        <w:t>устроен</w:t>
      </w:r>
      <w:proofErr w:type="gramEnd"/>
      <w:r>
        <w:rPr>
          <w:rFonts w:ascii="Helvetica" w:hAnsi="Helvetica" w:cs="Helvetica"/>
          <w:color w:val="313131"/>
        </w:rPr>
        <w:t> </w:t>
      </w:r>
      <w:proofErr w:type="spellStart"/>
      <w:r>
        <w:rPr>
          <w:rStyle w:val="a4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>. Проекты в </w:t>
      </w:r>
      <w:proofErr w:type="spellStart"/>
      <w:r>
        <w:rPr>
          <w:rStyle w:val="a4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>, как мы уже говорили, модульные. Однако внутреннее устройство каждого приложения не является произвольным — оно соответствует определённым шаблонам проектирования.</w:t>
      </w:r>
    </w:p>
    <w:p w:rsidR="00826B1E" w:rsidRDefault="00826B1E" w:rsidP="00826B1E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При проектировании приличной части веб-приложений применяется шаблон </w:t>
      </w:r>
      <w:proofErr w:type="spellStart"/>
      <w:r>
        <w:rPr>
          <w:rStyle w:val="a4"/>
          <w:rFonts w:ascii="Helvetica" w:hAnsi="Helvetica" w:cs="Helvetica"/>
          <w:b/>
          <w:bCs/>
          <w:color w:val="313131"/>
        </w:rPr>
        <w:t>M</w:t>
      </w:r>
      <w:r>
        <w:rPr>
          <w:rStyle w:val="a4"/>
          <w:rFonts w:ascii="Helvetica" w:hAnsi="Helvetica" w:cs="Helvetica"/>
          <w:color w:val="313131"/>
        </w:rPr>
        <w:t>odel</w:t>
      </w:r>
      <w:r>
        <w:rPr>
          <w:rFonts w:ascii="Helvetica" w:hAnsi="Helvetica" w:cs="Helvetica"/>
          <w:color w:val="313131"/>
        </w:rPr>
        <w:t>-</w:t>
      </w:r>
      <w:r>
        <w:rPr>
          <w:rStyle w:val="a4"/>
          <w:rFonts w:ascii="Helvetica" w:hAnsi="Helvetica" w:cs="Helvetica"/>
          <w:b/>
          <w:bCs/>
          <w:color w:val="313131"/>
        </w:rPr>
        <w:t>V</w:t>
      </w:r>
      <w:r>
        <w:rPr>
          <w:rStyle w:val="a4"/>
          <w:rFonts w:ascii="Helvetica" w:hAnsi="Helvetica" w:cs="Helvetica"/>
          <w:color w:val="313131"/>
        </w:rPr>
        <w:t>iew</w:t>
      </w:r>
      <w:r>
        <w:rPr>
          <w:rFonts w:ascii="Helvetica" w:hAnsi="Helvetica" w:cs="Helvetica"/>
          <w:color w:val="313131"/>
        </w:rPr>
        <w:t>-</w:t>
      </w:r>
      <w:r>
        <w:rPr>
          <w:rStyle w:val="a4"/>
          <w:rFonts w:ascii="Helvetica" w:hAnsi="Helvetica" w:cs="Helvetica"/>
          <w:b/>
          <w:bCs/>
          <w:color w:val="313131"/>
        </w:rPr>
        <w:t>C</w:t>
      </w:r>
      <w:r>
        <w:rPr>
          <w:rStyle w:val="a4"/>
          <w:rFonts w:ascii="Helvetica" w:hAnsi="Helvetica" w:cs="Helvetica"/>
          <w:color w:val="313131"/>
        </w:rPr>
        <w:t>ontroller</w:t>
      </w:r>
      <w:proofErr w:type="spellEnd"/>
      <w:r>
        <w:rPr>
          <w:rFonts w:ascii="Helvetica" w:hAnsi="Helvetica" w:cs="Helvetica"/>
          <w:color w:val="313131"/>
        </w:rPr>
        <w:t> — </w:t>
      </w:r>
      <w:r>
        <w:rPr>
          <w:rStyle w:val="a4"/>
          <w:rFonts w:ascii="Helvetica" w:hAnsi="Helvetica" w:cs="Helvetica"/>
          <w:color w:val="313131"/>
        </w:rPr>
        <w:t>MVC</w:t>
      </w:r>
      <w:r>
        <w:rPr>
          <w:rFonts w:ascii="Helvetica" w:hAnsi="Helvetica" w:cs="Helvetica"/>
          <w:color w:val="313131"/>
        </w:rPr>
        <w:t>.</w:t>
      </w:r>
    </w:p>
    <w:p w:rsidR="00826B1E" w:rsidRPr="00826B1E" w:rsidRDefault="00826B1E" w:rsidP="00826B1E">
      <w:pPr>
        <w:shd w:val="clear" w:color="auto" w:fill="EEFFE8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Шаблон состоит из трёх основных частей:</w:t>
      </w:r>
    </w:p>
    <w:p w:rsidR="00826B1E" w:rsidRPr="00826B1E" w:rsidRDefault="00826B1E" w:rsidP="00826B1E">
      <w:pPr>
        <w:numPr>
          <w:ilvl w:val="1"/>
          <w:numId w:val="9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826B1E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Controller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(контроллер).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br/>
        <w:t>Эта часть приложения отвечает за </w:t>
      </w:r>
      <w:r w:rsidRPr="00826B1E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бизнес-логику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Оно определяет, что можно делать в том или </w:t>
      </w:r>
      <w:proofErr w:type="gram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ином</w:t>
      </w:r>
      <w:proofErr w:type="gram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веб-приложении: </w:t>
      </w:r>
      <w:proofErr w:type="gram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какие</w:t>
      </w:r>
      <w:proofErr w:type="gram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действия вообще могут быть, кто их может выполнять (доступ) и т. д.</w:t>
      </w:r>
    </w:p>
    <w:p w:rsidR="00826B1E" w:rsidRPr="00826B1E" w:rsidRDefault="00826B1E" w:rsidP="00826B1E">
      <w:pPr>
        <w:numPr>
          <w:ilvl w:val="1"/>
          <w:numId w:val="9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826B1E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Model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(модель).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br/>
        <w:t>Здесь обеспечивается </w:t>
      </w:r>
      <w:r w:rsidRPr="00826B1E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работа с данными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  <w:r w:rsidRPr="00826B1E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 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взаимодействие с базой данных, выгрузка данных оттуда, подготовка для последующей обработки в контроллере и всё-всё, что может быть связано напрямую с данными</w:t>
      </w:r>
    </w:p>
    <w:p w:rsidR="00826B1E" w:rsidRPr="00826B1E" w:rsidRDefault="00826B1E" w:rsidP="00826B1E">
      <w:pPr>
        <w:numPr>
          <w:ilvl w:val="1"/>
          <w:numId w:val="9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826B1E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View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(представление).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br/>
        <w:t xml:space="preserve">Это </w:t>
      </w:r>
      <w:proofErr w:type="spell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визуал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веб-приложения — конкретное отображение данных.</w:t>
      </w:r>
    </w:p>
    <w:p w:rsidR="00826B1E" w:rsidRPr="00826B1E" w:rsidRDefault="00826B1E" w:rsidP="00826B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 помощью этой структуры можно понять, как происходит взаимодействие с пользователем:</w:t>
      </w:r>
    </w:p>
    <w:p w:rsidR="00826B1E" w:rsidRPr="00826B1E" w:rsidRDefault="00826B1E" w:rsidP="00826B1E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 xml:space="preserve">Пользователь посылает запрос на сервер. Например, «хочу получить </w:t>
      </w:r>
      <w:proofErr w:type="gram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последние</w:t>
      </w:r>
      <w:proofErr w:type="gram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10 новостей».</w:t>
      </w:r>
    </w:p>
    <w:p w:rsidR="00826B1E" w:rsidRPr="00826B1E" w:rsidRDefault="00826B1E" w:rsidP="00826B1E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Этот запрос принимает контроллер. Он понимает, что от него просят новости и должен их где-то получить.</w:t>
      </w:r>
    </w:p>
    <w:p w:rsidR="00826B1E" w:rsidRPr="00826B1E" w:rsidRDefault="00826B1E" w:rsidP="00826B1E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этого он бежит к модели и сообщает ей: «Меня тут выгрузить новости попросили, но только последние 10, скинь, плиз». Модель обращается к базе данных и выгружает объекты сущности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Articles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(статьи). Естественно, что контроллеру не нужно всё, что хранится в каждой из 10 строк, но ему нужен, наверняка заголовок, текст и дата. Он берёт именно их и отдаёт контроллеру.</w:t>
      </w:r>
    </w:p>
    <w:p w:rsidR="00826B1E" w:rsidRPr="00826B1E" w:rsidRDefault="00826B1E" w:rsidP="00826B1E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Счастливый контроллер идет к представлению, передаёт ему то, что забрал у модели и говорит: «Сделай так, чтобы красиво и понятно».</w:t>
      </w:r>
    </w:p>
    <w:p w:rsidR="00826B1E" w:rsidRPr="00826B1E" w:rsidRDefault="00826B1E" w:rsidP="00826B1E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Представление покрутило </w:t>
      </w:r>
      <w:del w:id="0" w:author="Unknown">
        <w:r w:rsidRPr="00826B1E">
          <w:rPr>
            <w:rFonts w:ascii="Helvetica" w:eastAsia="Times New Roman" w:hAnsi="Helvetica" w:cs="Helvetica"/>
            <w:color w:val="313131"/>
            <w:sz w:val="24"/>
            <w:szCs w:val="24"/>
            <w:lang w:eastAsia="ru-RU"/>
          </w:rPr>
          <w:delText>у виска</w:delText>
        </w:r>
      </w:del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строчками кода и отправило красиво оформленную страничку пользователю.</w:t>
      </w:r>
    </w:p>
    <w:p w:rsidR="00826B1E" w:rsidRDefault="00826B1E" w:rsidP="00826B1E">
      <w:pPr>
        <w:rPr>
          <w:lang w:val="en-US"/>
        </w:rPr>
      </w:pPr>
    </w:p>
    <w:p w:rsidR="00826B1E" w:rsidRPr="00826B1E" w:rsidRDefault="00826B1E" w:rsidP="00826B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Однако в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используется не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MVC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а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MTV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Тогда зачем мы это разбирали сейчас, спросите вы? Во-первых, потому что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MVC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универсальная архитектура — её используют </w:t>
      </w:r>
      <w:proofErr w:type="spell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фреймворки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для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PHP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Java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Ruby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on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Rails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другие веб-</w:t>
      </w:r>
      <w:proofErr w:type="spell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фреймворки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могут быть адаптированы для неё. Однако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MTV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gram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специфична</w:t>
      </w:r>
      <w:proofErr w:type="gram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именно для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хоть и практически ничем не отличается от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MVC</w:t>
      </w:r>
      <w:r w:rsidRPr="00826B1E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.</w:t>
      </w:r>
    </w:p>
    <w:p w:rsidR="00826B1E" w:rsidRPr="00826B1E" w:rsidRDefault="00826B1E" w:rsidP="00826B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Архитектура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MTV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 — 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это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826B1E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M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odel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-</w:t>
      </w:r>
      <w:r w:rsidRPr="00826B1E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T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emplate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-</w:t>
      </w:r>
      <w:r w:rsidRPr="00826B1E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V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iew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</w:p>
    <w:p w:rsidR="00826B1E" w:rsidRPr="00826B1E" w:rsidRDefault="00826B1E" w:rsidP="00826B1E">
      <w:pPr>
        <w:shd w:val="clear" w:color="auto" w:fill="EEFFE8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Отличия несущественные:</w:t>
      </w:r>
    </w:p>
    <w:p w:rsidR="00826B1E" w:rsidRPr="00826B1E" w:rsidRDefault="00826B1E" w:rsidP="00826B1E">
      <w:pPr>
        <w:numPr>
          <w:ilvl w:val="1"/>
          <w:numId w:val="11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Модель, как была моделью, так ей и остаётся.</w:t>
      </w:r>
    </w:p>
    <w:p w:rsidR="00826B1E" w:rsidRPr="00826B1E" w:rsidRDefault="00826B1E" w:rsidP="00826B1E">
      <w:pPr>
        <w:numPr>
          <w:ilvl w:val="1"/>
          <w:numId w:val="11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Template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шаблон — это то, что называлось представлением в архитектуре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MVC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отвечает за отображение данных.</w:t>
      </w:r>
    </w:p>
    <w:p w:rsidR="00826B1E" w:rsidRPr="00826B1E" w:rsidRDefault="00826B1E" w:rsidP="00826B1E">
      <w:pPr>
        <w:numPr>
          <w:ilvl w:val="1"/>
          <w:numId w:val="11"/>
        </w:numPr>
        <w:shd w:val="clear" w:color="auto" w:fill="EEFFE8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View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представление — это то, что было контроллером в </w:t>
      </w:r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MVC, </w:t>
      </w: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управляет </w:t>
      </w:r>
      <w:proofErr w:type="gramStart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бизнес-логикой</w:t>
      </w:r>
      <w:proofErr w:type="gram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826B1E" w:rsidRPr="00826B1E" w:rsidRDefault="00826B1E" w:rsidP="00826B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Если кратко, в </w:t>
      </w:r>
      <w:proofErr w:type="spellStart"/>
      <w:r w:rsidRPr="00826B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826B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контроллеры называют представлениями, а представления — шаблонами.</w:t>
      </w:r>
    </w:p>
    <w:p w:rsidR="00826B1E" w:rsidRPr="00826B1E" w:rsidRDefault="00826B1E" w:rsidP="00826B1E">
      <w:bookmarkStart w:id="1" w:name="_GoBack"/>
      <w:bookmarkEnd w:id="1"/>
    </w:p>
    <w:sectPr w:rsidR="00826B1E" w:rsidRPr="0082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2D19"/>
    <w:multiLevelType w:val="multilevel"/>
    <w:tmpl w:val="A9C6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06C2A"/>
    <w:multiLevelType w:val="multilevel"/>
    <w:tmpl w:val="C742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B6486"/>
    <w:multiLevelType w:val="multilevel"/>
    <w:tmpl w:val="5E3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6528A"/>
    <w:multiLevelType w:val="multilevel"/>
    <w:tmpl w:val="9BB6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FC02DD"/>
    <w:multiLevelType w:val="multilevel"/>
    <w:tmpl w:val="0F6A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483B4F"/>
    <w:multiLevelType w:val="multilevel"/>
    <w:tmpl w:val="082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B4653C"/>
    <w:multiLevelType w:val="multilevel"/>
    <w:tmpl w:val="16CC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E86F3B"/>
    <w:multiLevelType w:val="multilevel"/>
    <w:tmpl w:val="EFEE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406DB8"/>
    <w:multiLevelType w:val="multilevel"/>
    <w:tmpl w:val="D0E4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AA4F65"/>
    <w:multiLevelType w:val="hybridMultilevel"/>
    <w:tmpl w:val="7D209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2521D"/>
    <w:multiLevelType w:val="multilevel"/>
    <w:tmpl w:val="E5D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64"/>
    <w:rsid w:val="00032116"/>
    <w:rsid w:val="0020775C"/>
    <w:rsid w:val="003344E9"/>
    <w:rsid w:val="00392041"/>
    <w:rsid w:val="00511EB7"/>
    <w:rsid w:val="00583F1B"/>
    <w:rsid w:val="00592A64"/>
    <w:rsid w:val="00826B1E"/>
    <w:rsid w:val="00955520"/>
    <w:rsid w:val="00A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7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77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0775C"/>
    <w:rPr>
      <w:b/>
      <w:bCs/>
    </w:rPr>
  </w:style>
  <w:style w:type="character" w:styleId="a4">
    <w:name w:val="Emphasis"/>
    <w:basedOn w:val="a0"/>
    <w:uiPriority w:val="20"/>
    <w:qFormat/>
    <w:rsid w:val="0020775C"/>
    <w:rPr>
      <w:i/>
      <w:iCs/>
    </w:rPr>
  </w:style>
  <w:style w:type="paragraph" w:styleId="a5">
    <w:name w:val="Normal (Web)"/>
    <w:basedOn w:val="a"/>
    <w:uiPriority w:val="99"/>
    <w:semiHidden/>
    <w:unhideWhenUsed/>
    <w:rsid w:val="0020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7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775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E6C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E6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semiHidden/>
    <w:unhideWhenUsed/>
    <w:rsid w:val="003344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7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77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0775C"/>
    <w:rPr>
      <w:b/>
      <w:bCs/>
    </w:rPr>
  </w:style>
  <w:style w:type="character" w:styleId="a4">
    <w:name w:val="Emphasis"/>
    <w:basedOn w:val="a0"/>
    <w:uiPriority w:val="20"/>
    <w:qFormat/>
    <w:rsid w:val="0020775C"/>
    <w:rPr>
      <w:i/>
      <w:iCs/>
    </w:rPr>
  </w:style>
  <w:style w:type="paragraph" w:styleId="a5">
    <w:name w:val="Normal (Web)"/>
    <w:basedOn w:val="a"/>
    <w:uiPriority w:val="99"/>
    <w:semiHidden/>
    <w:unhideWhenUsed/>
    <w:rsid w:val="0020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7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775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E6C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E6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semiHidden/>
    <w:unhideWhenUsed/>
    <w:rsid w:val="00334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42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24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48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401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00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519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611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941106641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38139318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352562758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227718086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859317258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496578672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63356100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02921405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628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331">
          <w:marLeft w:val="225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570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287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60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435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211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901791468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607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6519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692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1956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744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84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00B43F"/>
            <w:bottom w:val="none" w:sz="0" w:space="0" w:color="auto"/>
            <w:right w:val="none" w:sz="0" w:space="0" w:color="auto"/>
          </w:divBdr>
        </w:div>
      </w:divsChild>
    </w:div>
    <w:div w:id="1750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091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762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90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645744801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2121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0302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2023-04-11T08:33:00Z</dcterms:created>
  <dcterms:modified xsi:type="dcterms:W3CDTF">2023-04-11T13:50:00Z</dcterms:modified>
</cp:coreProperties>
</file>